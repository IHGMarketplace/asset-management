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A189" w14:textId="77777777" w:rsidR="00437A58" w:rsidRDefault="00082031">
      <w:pPr>
        <w:pStyle w:val="BodyText"/>
        <w:ind w:left="6739"/>
        <w:rPr>
          <w:rFonts w:ascii="Times New Roman"/>
          <w:sz w:val="20"/>
        </w:rPr>
      </w:pPr>
      <w:r>
        <w:rPr>
          <w:rFonts w:ascii="Times New Roman"/>
          <w:noProof/>
          <w:sz w:val="20"/>
        </w:rPr>
        <w:drawing>
          <wp:inline distT="0" distB="0" distL="0" distR="0" wp14:anchorId="1DB8A5E1" wp14:editId="4FC065CE">
            <wp:extent cx="1728997" cy="6812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28997" cy="681227"/>
                    </a:xfrm>
                    <a:prstGeom prst="rect">
                      <a:avLst/>
                    </a:prstGeom>
                  </pic:spPr>
                </pic:pic>
              </a:graphicData>
            </a:graphic>
          </wp:inline>
        </w:drawing>
      </w:r>
    </w:p>
    <w:p w14:paraId="605D0E69" w14:textId="77777777" w:rsidR="00437A58" w:rsidRDefault="00437A58">
      <w:pPr>
        <w:pStyle w:val="BodyText"/>
        <w:spacing w:before="11"/>
        <w:ind w:left="0"/>
        <w:rPr>
          <w:rFonts w:ascii="Times New Roman"/>
          <w:sz w:val="24"/>
        </w:rPr>
      </w:pPr>
    </w:p>
    <w:tbl>
      <w:tblPr>
        <w:tblW w:w="9315"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05"/>
        <w:gridCol w:w="1260"/>
        <w:gridCol w:w="720"/>
        <w:gridCol w:w="1800"/>
        <w:gridCol w:w="1530"/>
      </w:tblGrid>
      <w:tr w:rsidR="00C46B5A" w14:paraId="2654311B" w14:textId="77777777" w:rsidTr="00C46B5A">
        <w:trPr>
          <w:trHeight w:val="350"/>
        </w:trPr>
        <w:tc>
          <w:tcPr>
            <w:tcW w:w="4005" w:type="dxa"/>
          </w:tcPr>
          <w:p w14:paraId="6CFEC5E8" w14:textId="77777777" w:rsidR="00C46B5A" w:rsidRDefault="00C46B5A" w:rsidP="00C46B5A">
            <w:pPr>
              <w:pStyle w:val="TableParagraph"/>
              <w:spacing w:before="35"/>
              <w:ind w:left="112"/>
              <w:rPr>
                <w:b/>
                <w:sz w:val="20"/>
              </w:rPr>
            </w:pPr>
            <w:r>
              <w:rPr>
                <w:b/>
                <w:sz w:val="20"/>
              </w:rPr>
              <w:t>Device</w:t>
            </w:r>
          </w:p>
        </w:tc>
        <w:tc>
          <w:tcPr>
            <w:tcW w:w="1260" w:type="dxa"/>
            <w:vAlign w:val="center"/>
          </w:tcPr>
          <w:p w14:paraId="4277EAFD" w14:textId="2B885A6F" w:rsidR="00C46B5A" w:rsidRDefault="00C46B5A" w:rsidP="00C46B5A">
            <w:pPr>
              <w:pStyle w:val="TableParagraph"/>
              <w:spacing w:before="35"/>
              <w:jc w:val="center"/>
              <w:rPr>
                <w:b/>
                <w:sz w:val="20"/>
              </w:rPr>
            </w:pPr>
            <w:r>
              <w:rPr>
                <w:b/>
                <w:sz w:val="20"/>
              </w:rPr>
              <w:t>Partner</w:t>
            </w:r>
          </w:p>
        </w:tc>
        <w:tc>
          <w:tcPr>
            <w:tcW w:w="720" w:type="dxa"/>
            <w:vAlign w:val="center"/>
          </w:tcPr>
          <w:p w14:paraId="04FB477A" w14:textId="1C3543D4" w:rsidR="00C46B5A" w:rsidRDefault="00C46B5A" w:rsidP="00C46B5A">
            <w:pPr>
              <w:pStyle w:val="TableParagraph"/>
              <w:spacing w:before="35"/>
              <w:jc w:val="center"/>
              <w:rPr>
                <w:b/>
                <w:sz w:val="20"/>
              </w:rPr>
            </w:pPr>
            <w:r>
              <w:rPr>
                <w:b/>
                <w:sz w:val="20"/>
              </w:rPr>
              <w:t>QTY</w:t>
            </w:r>
          </w:p>
        </w:tc>
        <w:tc>
          <w:tcPr>
            <w:tcW w:w="1800" w:type="dxa"/>
            <w:vAlign w:val="center"/>
          </w:tcPr>
          <w:p w14:paraId="36F1BFE7" w14:textId="11A687DF" w:rsidR="00C46B5A" w:rsidRDefault="00C46B5A" w:rsidP="00C46B5A">
            <w:pPr>
              <w:pStyle w:val="TableParagraph"/>
              <w:spacing w:before="35"/>
              <w:jc w:val="center"/>
              <w:rPr>
                <w:b/>
                <w:sz w:val="20"/>
              </w:rPr>
            </w:pPr>
            <w:r>
              <w:rPr>
                <w:b/>
                <w:sz w:val="20"/>
              </w:rPr>
              <w:t>Unit Price (USD)</w:t>
            </w:r>
          </w:p>
        </w:tc>
        <w:tc>
          <w:tcPr>
            <w:tcW w:w="1530" w:type="dxa"/>
            <w:vAlign w:val="center"/>
          </w:tcPr>
          <w:p w14:paraId="735BDDAD" w14:textId="00862FD7" w:rsidR="00C46B5A" w:rsidRDefault="00C46B5A" w:rsidP="00C46B5A">
            <w:pPr>
              <w:pStyle w:val="TableParagraph"/>
              <w:spacing w:before="35"/>
              <w:jc w:val="center"/>
              <w:rPr>
                <w:b/>
                <w:sz w:val="20"/>
              </w:rPr>
            </w:pPr>
            <w:r>
              <w:rPr>
                <w:b/>
                <w:sz w:val="20"/>
              </w:rPr>
              <w:t>Total (USD)</w:t>
            </w:r>
          </w:p>
        </w:tc>
      </w:tr>
      <w:tr w:rsidR="00C46B5A" w14:paraId="171D2296" w14:textId="77777777" w:rsidTr="00C46B5A">
        <w:trPr>
          <w:trHeight w:val="346"/>
        </w:trPr>
        <w:tc>
          <w:tcPr>
            <w:tcW w:w="4005" w:type="dxa"/>
          </w:tcPr>
          <w:p w14:paraId="06ECAB02" w14:textId="5A8BE323" w:rsidR="00C46B5A" w:rsidRDefault="00C46B5A" w:rsidP="00C46B5A">
            <w:pPr>
              <w:pStyle w:val="TableParagraph"/>
              <w:spacing w:before="42"/>
              <w:ind w:left="112"/>
              <w:rPr>
                <w:sz w:val="20"/>
              </w:rPr>
            </w:pPr>
            <w:r>
              <w:rPr>
                <w:sz w:val="20"/>
              </w:rPr>
              <w:t>Oracle Payment Interface (OPI) Installation</w:t>
            </w:r>
          </w:p>
        </w:tc>
        <w:tc>
          <w:tcPr>
            <w:tcW w:w="1260" w:type="dxa"/>
            <w:vAlign w:val="center"/>
          </w:tcPr>
          <w:p w14:paraId="560A4AAD" w14:textId="3D4B6B54" w:rsidR="00C46B5A" w:rsidRPr="0064409D" w:rsidRDefault="00C46B5A" w:rsidP="00C46B5A">
            <w:pPr>
              <w:pStyle w:val="TableParagraph"/>
              <w:spacing w:before="0"/>
              <w:jc w:val="center"/>
              <w:rPr>
                <w:sz w:val="20"/>
              </w:rPr>
            </w:pPr>
            <w:r>
              <w:rPr>
                <w:sz w:val="20"/>
              </w:rPr>
              <w:t>Oracle</w:t>
            </w:r>
          </w:p>
        </w:tc>
        <w:tc>
          <w:tcPr>
            <w:tcW w:w="720" w:type="dxa"/>
            <w:vAlign w:val="center"/>
          </w:tcPr>
          <w:p w14:paraId="4069292B" w14:textId="0D7ED6FC" w:rsidR="00C46B5A" w:rsidRDefault="00C46B5A" w:rsidP="00C46B5A">
            <w:pPr>
              <w:pStyle w:val="TableParagraph"/>
              <w:spacing w:before="0"/>
              <w:jc w:val="center"/>
              <w:rPr>
                <w:sz w:val="20"/>
              </w:rPr>
            </w:pPr>
            <w:r w:rsidRPr="0064409D">
              <w:rPr>
                <w:sz w:val="20"/>
              </w:rPr>
              <w:t>1</w:t>
            </w:r>
          </w:p>
        </w:tc>
        <w:tc>
          <w:tcPr>
            <w:tcW w:w="1800" w:type="dxa"/>
            <w:vAlign w:val="center"/>
          </w:tcPr>
          <w:p w14:paraId="1D5D2E5D" w14:textId="55825C28" w:rsidR="00C46B5A" w:rsidRDefault="00C46B5A" w:rsidP="00C46B5A">
            <w:pPr>
              <w:pStyle w:val="TableParagraph"/>
              <w:spacing w:before="0"/>
              <w:ind w:right="100"/>
              <w:jc w:val="right"/>
              <w:rPr>
                <w:sz w:val="20"/>
              </w:rPr>
            </w:pPr>
            <w:r>
              <w:rPr>
                <w:sz w:val="20"/>
              </w:rPr>
              <w:t xml:space="preserve">$ </w:t>
            </w:r>
            <w:del w:id="0" w:author="John Savage" w:date="2022-03-16T11:42:00Z">
              <w:r w:rsidDel="00DC2765">
                <w:rPr>
                  <w:sz w:val="20"/>
                </w:rPr>
                <w:delText>1,000</w:delText>
              </w:r>
            </w:del>
            <w:ins w:id="1" w:author="John Savage" w:date="2022-03-16T11:42:00Z">
              <w:r w:rsidR="00DC2765">
                <w:rPr>
                  <w:sz w:val="20"/>
                </w:rPr>
                <w:t>800</w:t>
              </w:r>
            </w:ins>
            <w:r>
              <w:rPr>
                <w:sz w:val="20"/>
              </w:rPr>
              <w:t>.00</w:t>
            </w:r>
          </w:p>
        </w:tc>
        <w:tc>
          <w:tcPr>
            <w:tcW w:w="1530" w:type="dxa"/>
            <w:vAlign w:val="center"/>
          </w:tcPr>
          <w:p w14:paraId="1AC8742A" w14:textId="3C61EFE6" w:rsidR="00C46B5A" w:rsidRPr="00082031" w:rsidRDefault="00C46B5A" w:rsidP="00C46B5A">
            <w:pPr>
              <w:pStyle w:val="TableParagraph"/>
              <w:spacing w:before="0"/>
              <w:ind w:right="100"/>
              <w:jc w:val="right"/>
              <w:rPr>
                <w:sz w:val="20"/>
              </w:rPr>
            </w:pPr>
            <w:r>
              <w:rPr>
                <w:sz w:val="20"/>
              </w:rPr>
              <w:t xml:space="preserve">$ </w:t>
            </w:r>
            <w:ins w:id="2" w:author="John Savage" w:date="2022-03-16T11:43:00Z">
              <w:r w:rsidR="00827984">
                <w:rPr>
                  <w:sz w:val="20"/>
                </w:rPr>
                <w:t>800</w:t>
              </w:r>
            </w:ins>
            <w:del w:id="3" w:author="John Savage" w:date="2022-03-16T11:43:00Z">
              <w:r w:rsidDel="00827984">
                <w:rPr>
                  <w:sz w:val="20"/>
                </w:rPr>
                <w:delText>1,000</w:delText>
              </w:r>
            </w:del>
            <w:r>
              <w:rPr>
                <w:sz w:val="20"/>
              </w:rPr>
              <w:t>.00</w:t>
            </w:r>
          </w:p>
        </w:tc>
      </w:tr>
      <w:tr w:rsidR="0016686E" w14:paraId="1D5C9947" w14:textId="77777777" w:rsidTr="00C46B5A">
        <w:trPr>
          <w:trHeight w:val="346"/>
        </w:trPr>
        <w:tc>
          <w:tcPr>
            <w:tcW w:w="4005" w:type="dxa"/>
          </w:tcPr>
          <w:p w14:paraId="17087A87" w14:textId="37376604" w:rsidR="0016686E" w:rsidRDefault="0016686E" w:rsidP="0016686E">
            <w:pPr>
              <w:pStyle w:val="TableParagraph"/>
              <w:spacing w:before="42"/>
              <w:ind w:left="112"/>
              <w:rPr>
                <w:sz w:val="20"/>
              </w:rPr>
            </w:pPr>
            <w:r>
              <w:rPr>
                <w:sz w:val="20"/>
              </w:rPr>
              <w:t>Oracle Database and Opera Upgrade</w:t>
            </w:r>
          </w:p>
        </w:tc>
        <w:tc>
          <w:tcPr>
            <w:tcW w:w="1260" w:type="dxa"/>
            <w:vAlign w:val="center"/>
          </w:tcPr>
          <w:p w14:paraId="17F526FD" w14:textId="426BCD97" w:rsidR="0016686E" w:rsidRDefault="0016686E" w:rsidP="0016686E">
            <w:pPr>
              <w:pStyle w:val="TableParagraph"/>
              <w:spacing w:before="0"/>
              <w:jc w:val="center"/>
              <w:rPr>
                <w:sz w:val="20"/>
              </w:rPr>
            </w:pPr>
            <w:r>
              <w:rPr>
                <w:sz w:val="20"/>
              </w:rPr>
              <w:t>Oracle</w:t>
            </w:r>
          </w:p>
        </w:tc>
        <w:tc>
          <w:tcPr>
            <w:tcW w:w="720" w:type="dxa"/>
            <w:vAlign w:val="center"/>
          </w:tcPr>
          <w:p w14:paraId="3B514D7B" w14:textId="63DFB379" w:rsidR="0016686E" w:rsidRPr="0064409D" w:rsidRDefault="0016686E" w:rsidP="0016686E">
            <w:pPr>
              <w:pStyle w:val="TableParagraph"/>
              <w:spacing w:before="0"/>
              <w:jc w:val="center"/>
              <w:rPr>
                <w:sz w:val="20"/>
              </w:rPr>
            </w:pPr>
            <w:r>
              <w:rPr>
                <w:sz w:val="20"/>
              </w:rPr>
              <w:t>1</w:t>
            </w:r>
          </w:p>
        </w:tc>
        <w:tc>
          <w:tcPr>
            <w:tcW w:w="1800" w:type="dxa"/>
            <w:vAlign w:val="center"/>
          </w:tcPr>
          <w:p w14:paraId="3916499E" w14:textId="480C368C" w:rsidR="0016686E" w:rsidRDefault="0016686E" w:rsidP="0016686E">
            <w:pPr>
              <w:pStyle w:val="TableParagraph"/>
              <w:spacing w:before="0"/>
              <w:ind w:right="100"/>
              <w:jc w:val="right"/>
              <w:rPr>
                <w:sz w:val="20"/>
              </w:rPr>
            </w:pPr>
            <w:commentRangeStart w:id="4"/>
            <w:r>
              <w:rPr>
                <w:sz w:val="20"/>
              </w:rPr>
              <w:t xml:space="preserve">$ </w:t>
            </w:r>
            <w:del w:id="5" w:author="John Savage" w:date="2022-03-16T11:45:00Z">
              <w:r w:rsidDel="001C4043">
                <w:rPr>
                  <w:sz w:val="20"/>
                </w:rPr>
                <w:delText>2</w:delText>
              </w:r>
            </w:del>
            <w:ins w:id="6" w:author="John Savage" w:date="2022-03-16T11:45:00Z">
              <w:r w:rsidR="001C4043">
                <w:rPr>
                  <w:sz w:val="20"/>
                </w:rPr>
                <w:t>3</w:t>
              </w:r>
            </w:ins>
            <w:r>
              <w:rPr>
                <w:sz w:val="20"/>
              </w:rPr>
              <w:t>,</w:t>
            </w:r>
            <w:del w:id="7" w:author="John Savage" w:date="2022-03-16T11:45:00Z">
              <w:r w:rsidDel="001C4043">
                <w:rPr>
                  <w:sz w:val="20"/>
                </w:rPr>
                <w:delText>0</w:delText>
              </w:r>
            </w:del>
            <w:ins w:id="8" w:author="John Savage" w:date="2022-03-16T11:45:00Z">
              <w:r w:rsidR="001C4043">
                <w:rPr>
                  <w:sz w:val="20"/>
                </w:rPr>
                <w:t>1</w:t>
              </w:r>
            </w:ins>
            <w:r>
              <w:rPr>
                <w:sz w:val="20"/>
              </w:rPr>
              <w:t>00.00</w:t>
            </w:r>
            <w:commentRangeEnd w:id="4"/>
            <w:r w:rsidR="00A961F9">
              <w:rPr>
                <w:rStyle w:val="CommentReference"/>
              </w:rPr>
              <w:commentReference w:id="4"/>
            </w:r>
          </w:p>
        </w:tc>
        <w:tc>
          <w:tcPr>
            <w:tcW w:w="1530" w:type="dxa"/>
            <w:vAlign w:val="center"/>
          </w:tcPr>
          <w:p w14:paraId="2712F563" w14:textId="2D563C0C" w:rsidR="0016686E" w:rsidRDefault="0016686E" w:rsidP="0016686E">
            <w:pPr>
              <w:pStyle w:val="TableParagraph"/>
              <w:spacing w:before="0"/>
              <w:ind w:right="100"/>
              <w:jc w:val="right"/>
              <w:rPr>
                <w:sz w:val="20"/>
              </w:rPr>
            </w:pPr>
            <w:r>
              <w:rPr>
                <w:sz w:val="20"/>
              </w:rPr>
              <w:t xml:space="preserve">$ </w:t>
            </w:r>
            <w:del w:id="9" w:author="John Savage" w:date="2022-03-16T11:45:00Z">
              <w:r w:rsidDel="001C4043">
                <w:rPr>
                  <w:sz w:val="20"/>
                </w:rPr>
                <w:delText>2</w:delText>
              </w:r>
            </w:del>
            <w:ins w:id="10" w:author="John Savage" w:date="2022-03-16T11:45:00Z">
              <w:r w:rsidR="001C4043">
                <w:rPr>
                  <w:sz w:val="20"/>
                </w:rPr>
                <w:t>3</w:t>
              </w:r>
            </w:ins>
            <w:r>
              <w:rPr>
                <w:sz w:val="20"/>
              </w:rPr>
              <w:t>,</w:t>
            </w:r>
            <w:del w:id="11" w:author="John Savage" w:date="2022-03-16T11:45:00Z">
              <w:r w:rsidDel="001C4043">
                <w:rPr>
                  <w:sz w:val="20"/>
                </w:rPr>
                <w:delText>0</w:delText>
              </w:r>
            </w:del>
            <w:ins w:id="12" w:author="John Savage" w:date="2022-03-16T11:45:00Z">
              <w:r w:rsidR="001C4043">
                <w:rPr>
                  <w:sz w:val="20"/>
                </w:rPr>
                <w:t>1</w:t>
              </w:r>
            </w:ins>
            <w:r>
              <w:rPr>
                <w:sz w:val="20"/>
              </w:rPr>
              <w:t>00.00</w:t>
            </w:r>
          </w:p>
        </w:tc>
      </w:tr>
      <w:tr w:rsidR="00C46B5A" w14:paraId="64B11FA9" w14:textId="77777777" w:rsidTr="00C46B5A">
        <w:trPr>
          <w:trHeight w:val="346"/>
        </w:trPr>
        <w:tc>
          <w:tcPr>
            <w:tcW w:w="4005" w:type="dxa"/>
          </w:tcPr>
          <w:p w14:paraId="7F698C2A" w14:textId="5E18C0A1" w:rsidR="00C46B5A" w:rsidRDefault="00C46B5A" w:rsidP="00C46B5A">
            <w:pPr>
              <w:pStyle w:val="TableParagraph"/>
              <w:ind w:left="112"/>
              <w:rPr>
                <w:sz w:val="20"/>
              </w:rPr>
            </w:pPr>
            <w:r>
              <w:rPr>
                <w:sz w:val="20"/>
              </w:rPr>
              <w:t>Ingenico Credit Card Devices (Front Desk)</w:t>
            </w:r>
          </w:p>
        </w:tc>
        <w:tc>
          <w:tcPr>
            <w:tcW w:w="1260" w:type="dxa"/>
            <w:vAlign w:val="center"/>
          </w:tcPr>
          <w:p w14:paraId="2952243D" w14:textId="13F37B68" w:rsidR="00C46B5A" w:rsidRDefault="00C46B5A" w:rsidP="00C46B5A">
            <w:pPr>
              <w:pStyle w:val="TableParagraph"/>
              <w:spacing w:before="0"/>
              <w:jc w:val="center"/>
              <w:rPr>
                <w:sz w:val="20"/>
              </w:rPr>
            </w:pPr>
            <w:r>
              <w:rPr>
                <w:sz w:val="20"/>
              </w:rPr>
              <w:t>HPI</w:t>
            </w:r>
          </w:p>
        </w:tc>
        <w:tc>
          <w:tcPr>
            <w:tcW w:w="720" w:type="dxa"/>
            <w:vAlign w:val="center"/>
          </w:tcPr>
          <w:p w14:paraId="0F332943" w14:textId="32E57F51" w:rsidR="00C46B5A" w:rsidRPr="0064409D" w:rsidRDefault="00C46B5A" w:rsidP="00C46B5A">
            <w:pPr>
              <w:pStyle w:val="TableParagraph"/>
              <w:spacing w:before="0"/>
              <w:jc w:val="center"/>
              <w:rPr>
                <w:sz w:val="20"/>
              </w:rPr>
            </w:pPr>
            <w:r>
              <w:rPr>
                <w:sz w:val="20"/>
              </w:rPr>
              <w:t>1</w:t>
            </w:r>
          </w:p>
        </w:tc>
        <w:tc>
          <w:tcPr>
            <w:tcW w:w="1800" w:type="dxa"/>
            <w:vAlign w:val="center"/>
          </w:tcPr>
          <w:p w14:paraId="38C2A883" w14:textId="3AB184E1" w:rsidR="00C46B5A" w:rsidRDefault="00C46B5A" w:rsidP="00C46B5A">
            <w:pPr>
              <w:pStyle w:val="TableParagraph"/>
              <w:spacing w:before="0"/>
              <w:ind w:right="100"/>
              <w:jc w:val="right"/>
              <w:rPr>
                <w:sz w:val="20"/>
              </w:rPr>
            </w:pPr>
            <w:r>
              <w:rPr>
                <w:sz w:val="20"/>
              </w:rPr>
              <w:t xml:space="preserve">$ </w:t>
            </w:r>
            <w:del w:id="13" w:author="John Savage" w:date="2022-03-16T11:42:00Z">
              <w:r w:rsidDel="00DC2765">
                <w:rPr>
                  <w:sz w:val="20"/>
                </w:rPr>
                <w:delText>685</w:delText>
              </w:r>
            </w:del>
            <w:ins w:id="14" w:author="John Savage" w:date="2022-03-16T11:42:00Z">
              <w:r w:rsidR="00DC2765">
                <w:rPr>
                  <w:sz w:val="20"/>
                </w:rPr>
                <w:t>68</w:t>
              </w:r>
              <w:r w:rsidR="00DC2765">
                <w:rPr>
                  <w:sz w:val="20"/>
                </w:rPr>
                <w:t>8</w:t>
              </w:r>
            </w:ins>
            <w:r>
              <w:rPr>
                <w:sz w:val="20"/>
              </w:rPr>
              <w:t>.</w:t>
            </w:r>
            <w:del w:id="15" w:author="John Savage" w:date="2022-03-16T11:42:00Z">
              <w:r w:rsidDel="00DC2765">
                <w:rPr>
                  <w:sz w:val="20"/>
                </w:rPr>
                <w:delText>36</w:delText>
              </w:r>
            </w:del>
            <w:ins w:id="16" w:author="John Savage" w:date="2022-03-16T11:42:00Z">
              <w:r w:rsidR="00DC2765">
                <w:rPr>
                  <w:sz w:val="20"/>
                </w:rPr>
                <w:t>67</w:t>
              </w:r>
            </w:ins>
          </w:p>
        </w:tc>
        <w:tc>
          <w:tcPr>
            <w:tcW w:w="1530" w:type="dxa"/>
            <w:vAlign w:val="center"/>
          </w:tcPr>
          <w:p w14:paraId="1EC773C5" w14:textId="581E0648" w:rsidR="00C46B5A" w:rsidRPr="00082031" w:rsidRDefault="00C46B5A" w:rsidP="00C46B5A">
            <w:pPr>
              <w:pStyle w:val="TableParagraph"/>
              <w:spacing w:before="0"/>
              <w:ind w:right="100"/>
              <w:jc w:val="right"/>
              <w:rPr>
                <w:sz w:val="20"/>
              </w:rPr>
            </w:pPr>
            <w:r>
              <w:rPr>
                <w:sz w:val="20"/>
              </w:rPr>
              <w:t xml:space="preserve">$ </w:t>
            </w:r>
            <w:del w:id="17" w:author="John Savage" w:date="2022-03-16T11:43:00Z">
              <w:r w:rsidDel="00827984">
                <w:rPr>
                  <w:sz w:val="20"/>
                </w:rPr>
                <w:delText>685</w:delText>
              </w:r>
            </w:del>
            <w:ins w:id="18" w:author="John Savage" w:date="2022-03-16T11:43:00Z">
              <w:r w:rsidR="00827984">
                <w:rPr>
                  <w:sz w:val="20"/>
                </w:rPr>
                <w:t>68</w:t>
              </w:r>
              <w:r w:rsidR="00827984">
                <w:rPr>
                  <w:sz w:val="20"/>
                </w:rPr>
                <w:t>8</w:t>
              </w:r>
            </w:ins>
            <w:r>
              <w:rPr>
                <w:sz w:val="20"/>
              </w:rPr>
              <w:t>.</w:t>
            </w:r>
            <w:del w:id="19" w:author="John Savage" w:date="2022-03-16T11:43:00Z">
              <w:r w:rsidDel="00827984">
                <w:rPr>
                  <w:sz w:val="20"/>
                </w:rPr>
                <w:delText>36</w:delText>
              </w:r>
            </w:del>
            <w:ins w:id="20" w:author="John Savage" w:date="2022-03-16T11:43:00Z">
              <w:r w:rsidR="00827984">
                <w:rPr>
                  <w:sz w:val="20"/>
                </w:rPr>
                <w:t>67</w:t>
              </w:r>
            </w:ins>
          </w:p>
        </w:tc>
      </w:tr>
      <w:tr w:rsidR="00C46B5A" w14:paraId="2A93C799" w14:textId="77777777" w:rsidTr="00C46B5A">
        <w:trPr>
          <w:trHeight w:val="346"/>
        </w:trPr>
        <w:tc>
          <w:tcPr>
            <w:tcW w:w="4005" w:type="dxa"/>
          </w:tcPr>
          <w:p w14:paraId="7A188117" w14:textId="50F6CB87" w:rsidR="00C46B5A" w:rsidRDefault="00C46B5A" w:rsidP="00C46B5A">
            <w:pPr>
              <w:pStyle w:val="TableParagraph"/>
              <w:spacing w:before="40"/>
              <w:ind w:left="112"/>
              <w:rPr>
                <w:sz w:val="20"/>
              </w:rPr>
            </w:pPr>
            <w:r>
              <w:rPr>
                <w:sz w:val="20"/>
              </w:rPr>
              <w:t>ID Tech Credit Card Devices (Back Office)</w:t>
            </w:r>
          </w:p>
        </w:tc>
        <w:tc>
          <w:tcPr>
            <w:tcW w:w="1260" w:type="dxa"/>
            <w:vAlign w:val="center"/>
          </w:tcPr>
          <w:p w14:paraId="24720279" w14:textId="3E047707" w:rsidR="00C46B5A" w:rsidRDefault="00C46B5A" w:rsidP="00C46B5A">
            <w:pPr>
              <w:pStyle w:val="TableParagraph"/>
              <w:spacing w:before="0"/>
              <w:jc w:val="center"/>
              <w:rPr>
                <w:sz w:val="20"/>
              </w:rPr>
            </w:pPr>
            <w:r>
              <w:rPr>
                <w:sz w:val="20"/>
              </w:rPr>
              <w:t>HPI</w:t>
            </w:r>
          </w:p>
        </w:tc>
        <w:tc>
          <w:tcPr>
            <w:tcW w:w="720" w:type="dxa"/>
            <w:vAlign w:val="center"/>
          </w:tcPr>
          <w:p w14:paraId="191D4260" w14:textId="4F44FB85" w:rsidR="00C46B5A" w:rsidRPr="0064409D" w:rsidRDefault="00C46B5A" w:rsidP="00C46B5A">
            <w:pPr>
              <w:pStyle w:val="TableParagraph"/>
              <w:spacing w:before="0"/>
              <w:jc w:val="center"/>
              <w:rPr>
                <w:sz w:val="20"/>
              </w:rPr>
            </w:pPr>
            <w:r>
              <w:rPr>
                <w:sz w:val="20"/>
              </w:rPr>
              <w:t>1</w:t>
            </w:r>
          </w:p>
        </w:tc>
        <w:tc>
          <w:tcPr>
            <w:tcW w:w="1800" w:type="dxa"/>
            <w:vAlign w:val="center"/>
          </w:tcPr>
          <w:p w14:paraId="12880976" w14:textId="7E5FE4B4" w:rsidR="00C46B5A" w:rsidRDefault="00C46B5A" w:rsidP="00C46B5A">
            <w:pPr>
              <w:pStyle w:val="TableParagraph"/>
              <w:spacing w:before="0"/>
              <w:ind w:right="100"/>
              <w:jc w:val="right"/>
              <w:rPr>
                <w:sz w:val="20"/>
              </w:rPr>
            </w:pPr>
            <w:r>
              <w:rPr>
                <w:sz w:val="20"/>
              </w:rPr>
              <w:t xml:space="preserve">$ </w:t>
            </w:r>
            <w:del w:id="21" w:author="John Savage" w:date="2022-03-16T11:43:00Z">
              <w:r w:rsidDel="00DC2765">
                <w:rPr>
                  <w:sz w:val="20"/>
                </w:rPr>
                <w:delText>217</w:delText>
              </w:r>
            </w:del>
            <w:ins w:id="22" w:author="John Savage" w:date="2022-03-16T11:43:00Z">
              <w:r w:rsidR="00DC2765">
                <w:rPr>
                  <w:sz w:val="20"/>
                </w:rPr>
                <w:t>2</w:t>
              </w:r>
              <w:r w:rsidR="00DC2765">
                <w:rPr>
                  <w:sz w:val="20"/>
                </w:rPr>
                <w:t>20</w:t>
              </w:r>
            </w:ins>
            <w:r>
              <w:rPr>
                <w:sz w:val="20"/>
              </w:rPr>
              <w:t>.</w:t>
            </w:r>
            <w:del w:id="23" w:author="John Savage" w:date="2022-03-16T11:43:00Z">
              <w:r w:rsidDel="00DC2765">
                <w:rPr>
                  <w:sz w:val="20"/>
                </w:rPr>
                <w:delText>36</w:delText>
              </w:r>
            </w:del>
            <w:ins w:id="24" w:author="John Savage" w:date="2022-03-16T11:43:00Z">
              <w:r w:rsidR="00DC2765">
                <w:rPr>
                  <w:sz w:val="20"/>
                </w:rPr>
                <w:t>67</w:t>
              </w:r>
            </w:ins>
          </w:p>
        </w:tc>
        <w:tc>
          <w:tcPr>
            <w:tcW w:w="1530" w:type="dxa"/>
            <w:vAlign w:val="center"/>
          </w:tcPr>
          <w:p w14:paraId="07DFAA45" w14:textId="35999425" w:rsidR="00C46B5A" w:rsidRPr="0064409D" w:rsidRDefault="00C46B5A" w:rsidP="00C46B5A">
            <w:pPr>
              <w:pStyle w:val="TableParagraph"/>
              <w:spacing w:before="0"/>
              <w:ind w:right="100"/>
              <w:jc w:val="right"/>
              <w:rPr>
                <w:sz w:val="20"/>
              </w:rPr>
            </w:pPr>
            <w:r>
              <w:rPr>
                <w:sz w:val="20"/>
              </w:rPr>
              <w:t>$ 2</w:t>
            </w:r>
            <w:ins w:id="25" w:author="John Savage" w:date="2022-03-16T11:43:00Z">
              <w:r w:rsidR="00827984">
                <w:rPr>
                  <w:sz w:val="20"/>
                </w:rPr>
                <w:t>20</w:t>
              </w:r>
            </w:ins>
            <w:del w:id="26" w:author="John Savage" w:date="2022-03-16T11:43:00Z">
              <w:r w:rsidDel="00827984">
                <w:rPr>
                  <w:sz w:val="20"/>
                </w:rPr>
                <w:delText>17</w:delText>
              </w:r>
            </w:del>
            <w:r>
              <w:rPr>
                <w:sz w:val="20"/>
              </w:rPr>
              <w:t>.</w:t>
            </w:r>
            <w:ins w:id="27" w:author="John Savage" w:date="2022-03-16T11:43:00Z">
              <w:r w:rsidR="00827984">
                <w:rPr>
                  <w:sz w:val="20"/>
                </w:rPr>
                <w:t>67</w:t>
              </w:r>
            </w:ins>
            <w:del w:id="28" w:author="John Savage" w:date="2022-03-16T11:43:00Z">
              <w:r w:rsidDel="00827984">
                <w:rPr>
                  <w:sz w:val="20"/>
                </w:rPr>
                <w:delText>36</w:delText>
              </w:r>
            </w:del>
          </w:p>
        </w:tc>
      </w:tr>
      <w:tr w:rsidR="00C46B5A" w14:paraId="1B07635F" w14:textId="77777777" w:rsidTr="00C46B5A">
        <w:trPr>
          <w:trHeight w:val="346"/>
        </w:trPr>
        <w:tc>
          <w:tcPr>
            <w:tcW w:w="4005" w:type="dxa"/>
          </w:tcPr>
          <w:p w14:paraId="2101CF42" w14:textId="2BFB6EFA" w:rsidR="00C46B5A" w:rsidRDefault="00966FC5" w:rsidP="00C46B5A">
            <w:pPr>
              <w:pStyle w:val="TableParagraph"/>
              <w:spacing w:before="40"/>
              <w:ind w:left="112"/>
              <w:rPr>
                <w:sz w:val="20"/>
              </w:rPr>
            </w:pPr>
            <w:r>
              <w:rPr>
                <w:sz w:val="20"/>
              </w:rPr>
              <w:t>Staging Shipping and Field Services</w:t>
            </w:r>
          </w:p>
        </w:tc>
        <w:tc>
          <w:tcPr>
            <w:tcW w:w="1260" w:type="dxa"/>
            <w:vAlign w:val="center"/>
          </w:tcPr>
          <w:p w14:paraId="5DAF3712" w14:textId="36EA09EC" w:rsidR="00C46B5A" w:rsidRPr="0064409D" w:rsidRDefault="00C46B5A" w:rsidP="00C46B5A">
            <w:pPr>
              <w:pStyle w:val="TableParagraph"/>
              <w:spacing w:before="0"/>
              <w:jc w:val="center"/>
              <w:rPr>
                <w:sz w:val="20"/>
              </w:rPr>
            </w:pPr>
            <w:r>
              <w:rPr>
                <w:sz w:val="20"/>
              </w:rPr>
              <w:t>HPI</w:t>
            </w:r>
          </w:p>
        </w:tc>
        <w:tc>
          <w:tcPr>
            <w:tcW w:w="720" w:type="dxa"/>
            <w:vAlign w:val="center"/>
          </w:tcPr>
          <w:p w14:paraId="5D78DD7C" w14:textId="1D799E00" w:rsidR="00C46B5A" w:rsidRDefault="00C46B5A" w:rsidP="00C46B5A">
            <w:pPr>
              <w:pStyle w:val="TableParagraph"/>
              <w:spacing w:before="0"/>
              <w:jc w:val="center"/>
              <w:rPr>
                <w:sz w:val="20"/>
              </w:rPr>
            </w:pPr>
            <w:r w:rsidRPr="0064409D">
              <w:rPr>
                <w:sz w:val="20"/>
              </w:rPr>
              <w:t>1</w:t>
            </w:r>
          </w:p>
        </w:tc>
        <w:tc>
          <w:tcPr>
            <w:tcW w:w="1800" w:type="dxa"/>
            <w:vAlign w:val="center"/>
          </w:tcPr>
          <w:p w14:paraId="00D5B4F8" w14:textId="23BDFA39" w:rsidR="00C46B5A" w:rsidRDefault="00C46B5A" w:rsidP="00C46B5A">
            <w:pPr>
              <w:pStyle w:val="TableParagraph"/>
              <w:spacing w:before="0"/>
              <w:ind w:right="100"/>
              <w:jc w:val="right"/>
              <w:rPr>
                <w:sz w:val="20"/>
              </w:rPr>
            </w:pPr>
            <w:r>
              <w:rPr>
                <w:sz w:val="20"/>
              </w:rPr>
              <w:t xml:space="preserve">$ </w:t>
            </w:r>
            <w:r w:rsidR="00E77280">
              <w:rPr>
                <w:sz w:val="20"/>
              </w:rPr>
              <w:t>643.93</w:t>
            </w:r>
          </w:p>
        </w:tc>
        <w:tc>
          <w:tcPr>
            <w:tcW w:w="1530" w:type="dxa"/>
            <w:vAlign w:val="center"/>
          </w:tcPr>
          <w:p w14:paraId="218C362F" w14:textId="1BE8D5AB" w:rsidR="00C46B5A" w:rsidRDefault="00C46B5A" w:rsidP="00C46B5A">
            <w:pPr>
              <w:pStyle w:val="TableParagraph"/>
              <w:spacing w:before="0"/>
              <w:ind w:right="100"/>
              <w:jc w:val="right"/>
              <w:rPr>
                <w:sz w:val="20"/>
              </w:rPr>
            </w:pPr>
            <w:r>
              <w:rPr>
                <w:sz w:val="20"/>
              </w:rPr>
              <w:t xml:space="preserve">$ </w:t>
            </w:r>
            <w:r w:rsidR="00E77280">
              <w:rPr>
                <w:sz w:val="20"/>
              </w:rPr>
              <w:t>643</w:t>
            </w:r>
            <w:r>
              <w:rPr>
                <w:sz w:val="20"/>
              </w:rPr>
              <w:t>.9</w:t>
            </w:r>
            <w:r w:rsidR="00E77280">
              <w:rPr>
                <w:sz w:val="20"/>
              </w:rPr>
              <w:t>3</w:t>
            </w:r>
          </w:p>
        </w:tc>
      </w:tr>
      <w:tr w:rsidR="00C46B5A" w14:paraId="7CF59E28" w14:textId="77777777" w:rsidTr="00C46B5A">
        <w:trPr>
          <w:trHeight w:val="346"/>
        </w:trPr>
        <w:tc>
          <w:tcPr>
            <w:tcW w:w="4005" w:type="dxa"/>
          </w:tcPr>
          <w:p w14:paraId="025D0AB5" w14:textId="0D80A243" w:rsidR="00C46B5A" w:rsidRDefault="00C46B5A" w:rsidP="00C46B5A">
            <w:pPr>
              <w:pStyle w:val="TableParagraph"/>
              <w:spacing w:before="40"/>
              <w:ind w:left="112"/>
              <w:rPr>
                <w:sz w:val="20"/>
              </w:rPr>
            </w:pPr>
            <w:r>
              <w:rPr>
                <w:sz w:val="20"/>
              </w:rPr>
              <w:t>FreedomPay Implementation Fee</w:t>
            </w:r>
          </w:p>
        </w:tc>
        <w:tc>
          <w:tcPr>
            <w:tcW w:w="1260" w:type="dxa"/>
            <w:vAlign w:val="center"/>
          </w:tcPr>
          <w:p w14:paraId="34CA027A" w14:textId="32C3EFA6" w:rsidR="00C46B5A" w:rsidRPr="0064409D" w:rsidRDefault="00C46B5A" w:rsidP="00C46B5A">
            <w:pPr>
              <w:pStyle w:val="TableParagraph"/>
              <w:spacing w:before="0"/>
              <w:jc w:val="center"/>
              <w:rPr>
                <w:sz w:val="20"/>
              </w:rPr>
            </w:pPr>
            <w:r>
              <w:rPr>
                <w:sz w:val="20"/>
              </w:rPr>
              <w:t>FreedomPay</w:t>
            </w:r>
          </w:p>
        </w:tc>
        <w:tc>
          <w:tcPr>
            <w:tcW w:w="720" w:type="dxa"/>
            <w:vAlign w:val="center"/>
          </w:tcPr>
          <w:p w14:paraId="4670783A" w14:textId="25E09BE9" w:rsidR="00C46B5A" w:rsidRDefault="00C46B5A" w:rsidP="00C46B5A">
            <w:pPr>
              <w:pStyle w:val="TableParagraph"/>
              <w:spacing w:before="0"/>
              <w:jc w:val="center"/>
              <w:rPr>
                <w:sz w:val="20"/>
              </w:rPr>
            </w:pPr>
            <w:r w:rsidRPr="0064409D">
              <w:rPr>
                <w:sz w:val="20"/>
              </w:rPr>
              <w:t>1</w:t>
            </w:r>
          </w:p>
        </w:tc>
        <w:tc>
          <w:tcPr>
            <w:tcW w:w="1800" w:type="dxa"/>
            <w:vAlign w:val="center"/>
          </w:tcPr>
          <w:p w14:paraId="63C124EF" w14:textId="7FBB71B9" w:rsidR="00C46B5A" w:rsidRDefault="00C46B5A" w:rsidP="00C46B5A">
            <w:pPr>
              <w:pStyle w:val="TableParagraph"/>
              <w:spacing w:before="0"/>
              <w:ind w:right="100"/>
              <w:jc w:val="right"/>
              <w:rPr>
                <w:sz w:val="20"/>
              </w:rPr>
            </w:pPr>
            <w:r>
              <w:rPr>
                <w:sz w:val="20"/>
              </w:rPr>
              <w:t>$ 800.00</w:t>
            </w:r>
          </w:p>
        </w:tc>
        <w:tc>
          <w:tcPr>
            <w:tcW w:w="1530" w:type="dxa"/>
            <w:vAlign w:val="center"/>
          </w:tcPr>
          <w:p w14:paraId="03B2C9D5" w14:textId="05E084AA" w:rsidR="00C46B5A" w:rsidRPr="0064409D" w:rsidRDefault="00C46B5A" w:rsidP="00C46B5A">
            <w:pPr>
              <w:pStyle w:val="TableParagraph"/>
              <w:spacing w:before="0"/>
              <w:ind w:right="100"/>
              <w:jc w:val="right"/>
              <w:rPr>
                <w:sz w:val="20"/>
              </w:rPr>
            </w:pPr>
            <w:r>
              <w:rPr>
                <w:sz w:val="20"/>
              </w:rPr>
              <w:t>$ 800.00</w:t>
            </w:r>
          </w:p>
        </w:tc>
      </w:tr>
      <w:tr w:rsidR="00C46B5A" w14:paraId="777F6CB6" w14:textId="77777777" w:rsidTr="00C46B5A">
        <w:trPr>
          <w:trHeight w:val="346"/>
        </w:trPr>
        <w:tc>
          <w:tcPr>
            <w:tcW w:w="4005" w:type="dxa"/>
          </w:tcPr>
          <w:p w14:paraId="201DEBD6" w14:textId="5805DAA3" w:rsidR="00C46B5A" w:rsidRDefault="00C46B5A" w:rsidP="00C46B5A">
            <w:pPr>
              <w:pStyle w:val="TableParagraph"/>
              <w:ind w:left="112"/>
              <w:rPr>
                <w:sz w:val="20"/>
              </w:rPr>
            </w:pPr>
            <w:r>
              <w:rPr>
                <w:sz w:val="20"/>
              </w:rPr>
              <w:t>IHG Activation Fee (Waived)</w:t>
            </w:r>
          </w:p>
        </w:tc>
        <w:tc>
          <w:tcPr>
            <w:tcW w:w="1260" w:type="dxa"/>
            <w:vAlign w:val="center"/>
          </w:tcPr>
          <w:p w14:paraId="25F4800E" w14:textId="7348F25D" w:rsidR="00C46B5A" w:rsidRPr="0064409D" w:rsidRDefault="00C46B5A" w:rsidP="00C46B5A">
            <w:pPr>
              <w:pStyle w:val="TableParagraph"/>
              <w:spacing w:before="0"/>
              <w:jc w:val="center"/>
              <w:rPr>
                <w:sz w:val="20"/>
              </w:rPr>
            </w:pPr>
            <w:r>
              <w:rPr>
                <w:sz w:val="20"/>
              </w:rPr>
              <w:t>IHG</w:t>
            </w:r>
          </w:p>
        </w:tc>
        <w:tc>
          <w:tcPr>
            <w:tcW w:w="720" w:type="dxa"/>
            <w:vAlign w:val="center"/>
          </w:tcPr>
          <w:p w14:paraId="36ED3A66" w14:textId="44CDCB13" w:rsidR="00C46B5A" w:rsidRDefault="00C46B5A" w:rsidP="00C46B5A">
            <w:pPr>
              <w:pStyle w:val="TableParagraph"/>
              <w:spacing w:before="0"/>
              <w:jc w:val="center"/>
              <w:rPr>
                <w:sz w:val="20"/>
              </w:rPr>
            </w:pPr>
            <w:r w:rsidRPr="0064409D">
              <w:rPr>
                <w:sz w:val="20"/>
              </w:rPr>
              <w:t>1</w:t>
            </w:r>
          </w:p>
        </w:tc>
        <w:tc>
          <w:tcPr>
            <w:tcW w:w="1800" w:type="dxa"/>
            <w:vAlign w:val="center"/>
          </w:tcPr>
          <w:p w14:paraId="45E623BC" w14:textId="673239BC" w:rsidR="00C46B5A" w:rsidRDefault="00C46B5A" w:rsidP="00C46B5A">
            <w:pPr>
              <w:pStyle w:val="TableParagraph"/>
              <w:spacing w:before="0"/>
              <w:ind w:right="100"/>
              <w:jc w:val="right"/>
              <w:rPr>
                <w:sz w:val="20"/>
              </w:rPr>
            </w:pPr>
            <w:r>
              <w:rPr>
                <w:sz w:val="20"/>
              </w:rPr>
              <w:t>$ 0.00</w:t>
            </w:r>
          </w:p>
        </w:tc>
        <w:tc>
          <w:tcPr>
            <w:tcW w:w="1530" w:type="dxa"/>
            <w:vAlign w:val="center"/>
          </w:tcPr>
          <w:p w14:paraId="28F5C47B" w14:textId="19E98119" w:rsidR="00C46B5A" w:rsidRPr="0064409D" w:rsidRDefault="00C46B5A" w:rsidP="00C46B5A">
            <w:pPr>
              <w:pStyle w:val="TableParagraph"/>
              <w:spacing w:before="0"/>
              <w:ind w:right="100"/>
              <w:jc w:val="right"/>
              <w:rPr>
                <w:sz w:val="20"/>
              </w:rPr>
            </w:pPr>
            <w:r>
              <w:rPr>
                <w:sz w:val="20"/>
              </w:rPr>
              <w:t>$ 0.00</w:t>
            </w:r>
          </w:p>
        </w:tc>
      </w:tr>
      <w:tr w:rsidR="00C46B5A" w14:paraId="77821F60" w14:textId="77777777" w:rsidTr="00C46B5A">
        <w:trPr>
          <w:trHeight w:val="346"/>
        </w:trPr>
        <w:tc>
          <w:tcPr>
            <w:tcW w:w="7785" w:type="dxa"/>
            <w:gridSpan w:val="4"/>
            <w:vAlign w:val="center"/>
          </w:tcPr>
          <w:p w14:paraId="6E7A6DA3" w14:textId="2FE15EFF" w:rsidR="00C46B5A" w:rsidRDefault="00C46B5A" w:rsidP="00C46B5A">
            <w:pPr>
              <w:pStyle w:val="TableParagraph"/>
              <w:spacing w:before="0"/>
              <w:ind w:right="100"/>
              <w:jc w:val="right"/>
              <w:rPr>
                <w:sz w:val="20"/>
              </w:rPr>
            </w:pPr>
            <w:r w:rsidRPr="00EE6F0B">
              <w:rPr>
                <w:sz w:val="20"/>
              </w:rPr>
              <w:t>Total</w:t>
            </w:r>
          </w:p>
        </w:tc>
        <w:tc>
          <w:tcPr>
            <w:tcW w:w="1530" w:type="dxa"/>
            <w:vAlign w:val="center"/>
          </w:tcPr>
          <w:p w14:paraId="69CCF93A" w14:textId="5D8ED3BC" w:rsidR="00C46B5A" w:rsidRPr="0064409D" w:rsidRDefault="00C46B5A" w:rsidP="00C46B5A">
            <w:pPr>
              <w:pStyle w:val="TableParagraph"/>
              <w:spacing w:before="0"/>
              <w:ind w:right="100"/>
              <w:jc w:val="right"/>
              <w:rPr>
                <w:sz w:val="20"/>
              </w:rPr>
            </w:pPr>
            <w:r w:rsidRPr="00082031">
              <w:rPr>
                <w:sz w:val="20"/>
              </w:rPr>
              <w:t>$</w:t>
            </w:r>
            <w:r>
              <w:rPr>
                <w:sz w:val="20"/>
              </w:rPr>
              <w:t xml:space="preserve"> </w:t>
            </w:r>
            <w:del w:id="29" w:author="John Savage" w:date="2022-03-16T11:45:00Z">
              <w:r w:rsidR="00E77280" w:rsidDel="001C4043">
                <w:rPr>
                  <w:sz w:val="20"/>
                </w:rPr>
                <w:delText>5</w:delText>
              </w:r>
            </w:del>
            <w:ins w:id="30" w:author="John Savage" w:date="2022-03-16T11:45:00Z">
              <w:r w:rsidR="001C4043">
                <w:rPr>
                  <w:sz w:val="20"/>
                </w:rPr>
                <w:t>6</w:t>
              </w:r>
            </w:ins>
            <w:r w:rsidR="00E77280">
              <w:rPr>
                <w:sz w:val="20"/>
              </w:rPr>
              <w:t>,</w:t>
            </w:r>
            <w:del w:id="31" w:author="John Savage" w:date="2022-03-16T11:44:00Z">
              <w:r w:rsidR="00E77280" w:rsidDel="00827984">
                <w:rPr>
                  <w:sz w:val="20"/>
                </w:rPr>
                <w:delText>346</w:delText>
              </w:r>
            </w:del>
            <w:ins w:id="32" w:author="John Savage" w:date="2022-03-16T11:45:00Z">
              <w:r w:rsidR="001C4043">
                <w:rPr>
                  <w:sz w:val="20"/>
                </w:rPr>
                <w:t>2</w:t>
              </w:r>
            </w:ins>
            <w:ins w:id="33" w:author="John Savage" w:date="2022-03-16T11:44:00Z">
              <w:r w:rsidR="00827984">
                <w:rPr>
                  <w:sz w:val="20"/>
                </w:rPr>
                <w:t>53</w:t>
              </w:r>
            </w:ins>
            <w:r w:rsidR="00E77280">
              <w:rPr>
                <w:sz w:val="20"/>
              </w:rPr>
              <w:t>.</w:t>
            </w:r>
            <w:del w:id="34" w:author="John Savage" w:date="2022-03-16T11:44:00Z">
              <w:r w:rsidR="00E77280" w:rsidDel="00827984">
                <w:rPr>
                  <w:sz w:val="20"/>
                </w:rPr>
                <w:delText>65</w:delText>
              </w:r>
            </w:del>
            <w:ins w:id="35" w:author="John Savage" w:date="2022-03-16T11:44:00Z">
              <w:r w:rsidR="00827984">
                <w:rPr>
                  <w:sz w:val="20"/>
                </w:rPr>
                <w:t>27</w:t>
              </w:r>
            </w:ins>
          </w:p>
        </w:tc>
      </w:tr>
    </w:tbl>
    <w:p w14:paraId="55FAA900" w14:textId="77777777" w:rsidR="00437A58" w:rsidRDefault="00437A58">
      <w:pPr>
        <w:pStyle w:val="BodyText"/>
        <w:spacing w:before="4"/>
        <w:ind w:left="0"/>
        <w:rPr>
          <w:rFonts w:ascii="Times New Roman"/>
          <w:sz w:val="27"/>
        </w:rPr>
      </w:pPr>
    </w:p>
    <w:p w14:paraId="6C6059A6" w14:textId="77F1BF52" w:rsidR="00082031" w:rsidRPr="00EE6F0B" w:rsidRDefault="00082031" w:rsidP="00EE6F0B">
      <w:pPr>
        <w:spacing w:before="34"/>
        <w:ind w:left="300"/>
        <w:rPr>
          <w:b/>
          <w:i/>
          <w:sz w:val="20"/>
        </w:rPr>
      </w:pPr>
      <w:bookmarkStart w:id="36" w:name="Opera_Server_Location:"/>
      <w:bookmarkEnd w:id="36"/>
      <w:proofErr w:type="spellStart"/>
      <w:r w:rsidRPr="00EE6F0B">
        <w:rPr>
          <w:b/>
          <w:i/>
          <w:sz w:val="20"/>
        </w:rPr>
        <w:t>Inn</w:t>
      </w:r>
      <w:r w:rsidR="009801BD">
        <w:rPr>
          <w:b/>
          <w:i/>
          <w:sz w:val="20"/>
        </w:rPr>
        <w:t>c</w:t>
      </w:r>
      <w:r w:rsidRPr="00EE6F0B">
        <w:rPr>
          <w:b/>
          <w:i/>
          <w:sz w:val="20"/>
        </w:rPr>
        <w:t>ode</w:t>
      </w:r>
      <w:proofErr w:type="spellEnd"/>
      <w:r w:rsidRPr="00EE6F0B">
        <w:rPr>
          <w:b/>
          <w:i/>
          <w:sz w:val="20"/>
        </w:rPr>
        <w:t>:</w:t>
      </w:r>
      <w:r w:rsidR="00D373A2">
        <w:rPr>
          <w:b/>
          <w:i/>
          <w:sz w:val="20"/>
        </w:rPr>
        <w:t xml:space="preserve"> </w:t>
      </w:r>
      <w:r w:rsidRPr="00EE6F0B">
        <w:rPr>
          <w:b/>
          <w:i/>
          <w:sz w:val="20"/>
        </w:rPr>
        <w:t>YTACA</w:t>
      </w:r>
    </w:p>
    <w:p w14:paraId="057B25AF" w14:textId="12B88171" w:rsidR="00437A58" w:rsidRDefault="00082031">
      <w:pPr>
        <w:spacing w:before="34"/>
        <w:ind w:left="300"/>
        <w:rPr>
          <w:b/>
          <w:i/>
          <w:sz w:val="20"/>
        </w:rPr>
      </w:pPr>
      <w:r>
        <w:rPr>
          <w:b/>
          <w:i/>
          <w:sz w:val="20"/>
        </w:rPr>
        <w:t>Merchant</w:t>
      </w:r>
      <w:r w:rsidR="00D373A2">
        <w:rPr>
          <w:b/>
          <w:i/>
          <w:sz w:val="20"/>
        </w:rPr>
        <w:t xml:space="preserve"> </w:t>
      </w:r>
      <w:r>
        <w:rPr>
          <w:b/>
          <w:i/>
          <w:sz w:val="20"/>
        </w:rPr>
        <w:t>Service</w:t>
      </w:r>
      <w:r w:rsidR="00D373A2">
        <w:rPr>
          <w:b/>
          <w:i/>
          <w:sz w:val="20"/>
        </w:rPr>
        <w:t xml:space="preserve"> </w:t>
      </w:r>
      <w:r>
        <w:rPr>
          <w:b/>
          <w:i/>
          <w:sz w:val="20"/>
        </w:rPr>
        <w:t>Provider</w:t>
      </w:r>
      <w:r w:rsidR="00D373A2">
        <w:rPr>
          <w:b/>
          <w:i/>
          <w:sz w:val="20"/>
        </w:rPr>
        <w:t xml:space="preserve"> </w:t>
      </w:r>
      <w:r>
        <w:rPr>
          <w:b/>
          <w:i/>
          <w:sz w:val="20"/>
        </w:rPr>
        <w:t>(MSP):</w:t>
      </w:r>
      <w:r w:rsidR="00D373A2">
        <w:rPr>
          <w:b/>
          <w:i/>
          <w:sz w:val="20"/>
        </w:rPr>
        <w:t xml:space="preserve"> </w:t>
      </w:r>
      <w:r w:rsidR="008568CA">
        <w:rPr>
          <w:b/>
          <w:i/>
          <w:sz w:val="20"/>
        </w:rPr>
        <w:t>Fiserv</w:t>
      </w:r>
      <w:r w:rsidR="00D80205">
        <w:rPr>
          <w:b/>
          <w:i/>
          <w:sz w:val="20"/>
        </w:rPr>
        <w:t xml:space="preserve"> (BAMS)</w:t>
      </w:r>
    </w:p>
    <w:p w14:paraId="5157DE0F" w14:textId="0DD56A3F" w:rsidR="006E55A9" w:rsidRDefault="009801BD">
      <w:pPr>
        <w:spacing w:before="34"/>
        <w:ind w:left="300"/>
        <w:rPr>
          <w:b/>
          <w:i/>
          <w:sz w:val="20"/>
        </w:rPr>
      </w:pPr>
      <w:r>
        <w:rPr>
          <w:b/>
          <w:i/>
          <w:sz w:val="20"/>
        </w:rPr>
        <w:t>Finance</w:t>
      </w:r>
      <w:r w:rsidR="00D373A2">
        <w:rPr>
          <w:b/>
          <w:i/>
          <w:sz w:val="20"/>
        </w:rPr>
        <w:t xml:space="preserve"> </w:t>
      </w:r>
      <w:r w:rsidR="006E55A9">
        <w:rPr>
          <w:b/>
          <w:i/>
          <w:sz w:val="20"/>
        </w:rPr>
        <w:t>Method:</w:t>
      </w:r>
      <w:r w:rsidR="00D373A2">
        <w:rPr>
          <w:b/>
          <w:i/>
          <w:sz w:val="20"/>
        </w:rPr>
        <w:t xml:space="preserve"> </w:t>
      </w:r>
      <w:r w:rsidR="006E55A9">
        <w:rPr>
          <w:b/>
          <w:i/>
          <w:sz w:val="20"/>
        </w:rPr>
        <w:t>Lease</w:t>
      </w:r>
    </w:p>
    <w:p w14:paraId="4E55A2E5" w14:textId="5A1E0B61" w:rsidR="006E55A9" w:rsidRDefault="00E85CCF">
      <w:pPr>
        <w:spacing w:before="34"/>
        <w:ind w:left="300"/>
        <w:rPr>
          <w:b/>
          <w:i/>
          <w:sz w:val="20"/>
        </w:rPr>
      </w:pPr>
      <w:r>
        <w:rPr>
          <w:b/>
          <w:i/>
          <w:sz w:val="20"/>
        </w:rPr>
        <w:t>NGP</w:t>
      </w:r>
      <w:r w:rsidR="00D373A2">
        <w:rPr>
          <w:b/>
          <w:i/>
          <w:sz w:val="20"/>
        </w:rPr>
        <w:t xml:space="preserve"> </w:t>
      </w:r>
      <w:r w:rsidR="006E55A9">
        <w:rPr>
          <w:b/>
          <w:i/>
          <w:sz w:val="20"/>
        </w:rPr>
        <w:t>Order</w:t>
      </w:r>
      <w:r w:rsidR="00D373A2">
        <w:rPr>
          <w:b/>
          <w:i/>
          <w:sz w:val="20"/>
        </w:rPr>
        <w:t xml:space="preserve"> </w:t>
      </w:r>
      <w:r w:rsidR="006E55A9">
        <w:rPr>
          <w:b/>
          <w:i/>
          <w:sz w:val="20"/>
        </w:rPr>
        <w:t>Type:</w:t>
      </w:r>
      <w:r w:rsidR="00D373A2">
        <w:rPr>
          <w:b/>
          <w:i/>
          <w:sz w:val="20"/>
        </w:rPr>
        <w:t xml:space="preserve"> </w:t>
      </w:r>
      <w:r w:rsidR="00056CED">
        <w:rPr>
          <w:b/>
          <w:i/>
          <w:sz w:val="20"/>
        </w:rPr>
        <w:t>OPI</w:t>
      </w:r>
      <w:r w:rsidR="004C139B">
        <w:rPr>
          <w:b/>
          <w:i/>
          <w:sz w:val="20"/>
        </w:rPr>
        <w:t xml:space="preserve"> with Opera Upgrade</w:t>
      </w:r>
    </w:p>
    <w:p w14:paraId="606160E5" w14:textId="77777777" w:rsidR="00437A58" w:rsidRDefault="00437A58">
      <w:pPr>
        <w:pStyle w:val="BodyText"/>
        <w:spacing w:before="7"/>
        <w:ind w:left="0"/>
        <w:rPr>
          <w:b/>
          <w:i/>
          <w:sz w:val="25"/>
        </w:rPr>
      </w:pPr>
    </w:p>
    <w:p w14:paraId="12CF257C" w14:textId="63699AA5" w:rsidR="00437A58" w:rsidRDefault="00082031">
      <w:pPr>
        <w:pStyle w:val="BodyText"/>
        <w:spacing w:before="1"/>
        <w:ind w:left="120"/>
      </w:pPr>
      <w:r>
        <w:t>Terms</w:t>
      </w:r>
      <w:r w:rsidR="00D373A2">
        <w:t xml:space="preserve"> </w:t>
      </w:r>
      <w:r>
        <w:t>and</w:t>
      </w:r>
      <w:r w:rsidR="00D373A2">
        <w:t xml:space="preserve"> </w:t>
      </w:r>
      <w:r>
        <w:t>Conditions:</w:t>
      </w:r>
    </w:p>
    <w:p w14:paraId="2FDDB5ED" w14:textId="5FAF0197" w:rsidR="00437A58" w:rsidRPr="00D373A2" w:rsidRDefault="00082031" w:rsidP="001945E4">
      <w:pPr>
        <w:pStyle w:val="ListParagraph"/>
        <w:numPr>
          <w:ilvl w:val="0"/>
          <w:numId w:val="1"/>
        </w:numPr>
        <w:tabs>
          <w:tab w:val="left" w:pos="392"/>
        </w:tabs>
        <w:spacing w:before="179" w:line="259" w:lineRule="auto"/>
        <w:ind w:right="385" w:firstLine="0"/>
        <w:rPr>
          <w:sz w:val="18"/>
        </w:rPr>
      </w:pPr>
      <w:r w:rsidRPr="00D373A2">
        <w:rPr>
          <w:sz w:val="18"/>
        </w:rPr>
        <w:t>Hotel</w:t>
      </w:r>
      <w:r w:rsidR="00D373A2" w:rsidRPr="00D373A2">
        <w:rPr>
          <w:sz w:val="18"/>
        </w:rPr>
        <w:t xml:space="preserve"> </w:t>
      </w:r>
      <w:r w:rsidRPr="00D373A2">
        <w:rPr>
          <w:sz w:val="18"/>
        </w:rPr>
        <w:t>herby</w:t>
      </w:r>
      <w:r w:rsidR="00D373A2" w:rsidRPr="00D373A2">
        <w:rPr>
          <w:sz w:val="18"/>
        </w:rPr>
        <w:t xml:space="preserve"> </w:t>
      </w:r>
      <w:r w:rsidRPr="00D373A2">
        <w:rPr>
          <w:sz w:val="18"/>
        </w:rPr>
        <w:t>offers</w:t>
      </w:r>
      <w:r w:rsidR="00D373A2" w:rsidRPr="00D373A2">
        <w:rPr>
          <w:sz w:val="18"/>
        </w:rPr>
        <w:t xml:space="preserve"> </w:t>
      </w:r>
      <w:r w:rsidRPr="00D373A2">
        <w:rPr>
          <w:sz w:val="18"/>
        </w:rPr>
        <w:t>to</w:t>
      </w:r>
      <w:r w:rsidR="00D373A2" w:rsidRPr="00D373A2">
        <w:rPr>
          <w:sz w:val="18"/>
        </w:rPr>
        <w:t xml:space="preserve"> </w:t>
      </w:r>
      <w:r w:rsidRPr="00D373A2">
        <w:rPr>
          <w:sz w:val="18"/>
        </w:rPr>
        <w:t>purchase</w:t>
      </w:r>
      <w:r w:rsidR="00D373A2" w:rsidRPr="00D373A2">
        <w:rPr>
          <w:sz w:val="18"/>
        </w:rPr>
        <w:t xml:space="preserve"> </w:t>
      </w:r>
      <w:r w:rsidRPr="00D373A2">
        <w:rPr>
          <w:sz w:val="18"/>
        </w:rPr>
        <w:t>the</w:t>
      </w:r>
      <w:r w:rsidR="00D373A2" w:rsidRPr="00D373A2">
        <w:rPr>
          <w:sz w:val="18"/>
        </w:rPr>
        <w:t xml:space="preserve"> </w:t>
      </w:r>
      <w:r w:rsidRPr="00D373A2">
        <w:rPr>
          <w:sz w:val="18"/>
        </w:rPr>
        <w:t>hardware,</w:t>
      </w:r>
      <w:r w:rsidR="00D373A2" w:rsidRPr="00D373A2">
        <w:rPr>
          <w:sz w:val="18"/>
        </w:rPr>
        <w:t xml:space="preserve"> </w:t>
      </w:r>
      <w:r w:rsidRPr="00D373A2">
        <w:rPr>
          <w:sz w:val="18"/>
        </w:rPr>
        <w:t>software</w:t>
      </w:r>
      <w:r w:rsidR="00EE6F0B" w:rsidRPr="00D373A2">
        <w:rPr>
          <w:sz w:val="18"/>
        </w:rPr>
        <w:t>,</w:t>
      </w:r>
      <w:r w:rsidR="00D373A2" w:rsidRPr="00D373A2">
        <w:rPr>
          <w:sz w:val="18"/>
        </w:rPr>
        <w:t xml:space="preserve"> </w:t>
      </w:r>
      <w:r w:rsidRPr="00D373A2">
        <w:rPr>
          <w:sz w:val="18"/>
        </w:rPr>
        <w:t>and</w:t>
      </w:r>
      <w:r w:rsidR="00D373A2" w:rsidRPr="00D373A2">
        <w:rPr>
          <w:sz w:val="18"/>
        </w:rPr>
        <w:t xml:space="preserve"> </w:t>
      </w:r>
      <w:r w:rsidRPr="00D373A2">
        <w:rPr>
          <w:sz w:val="18"/>
        </w:rPr>
        <w:t>related</w:t>
      </w:r>
      <w:r w:rsidR="00D373A2" w:rsidRPr="00D373A2">
        <w:rPr>
          <w:sz w:val="18"/>
        </w:rPr>
        <w:t xml:space="preserve"> </w:t>
      </w:r>
      <w:r w:rsidRPr="00D373A2">
        <w:rPr>
          <w:sz w:val="18"/>
        </w:rPr>
        <w:t>services,</w:t>
      </w:r>
      <w:r w:rsidR="00D373A2" w:rsidRPr="00D373A2">
        <w:rPr>
          <w:sz w:val="18"/>
        </w:rPr>
        <w:t xml:space="preserve"> </w:t>
      </w:r>
      <w:r w:rsidRPr="00D373A2">
        <w:rPr>
          <w:sz w:val="18"/>
        </w:rPr>
        <w:t>at</w:t>
      </w:r>
      <w:r w:rsidR="00D373A2" w:rsidRPr="00D373A2">
        <w:rPr>
          <w:sz w:val="18"/>
        </w:rPr>
        <w:t xml:space="preserve"> </w:t>
      </w:r>
      <w:r w:rsidRPr="00D373A2">
        <w:rPr>
          <w:sz w:val="18"/>
        </w:rPr>
        <w:t>the</w:t>
      </w:r>
      <w:r w:rsidR="00D373A2" w:rsidRPr="00D373A2">
        <w:rPr>
          <w:sz w:val="18"/>
        </w:rPr>
        <w:t xml:space="preserve"> </w:t>
      </w:r>
      <w:r w:rsidRPr="00D373A2">
        <w:rPr>
          <w:sz w:val="18"/>
        </w:rPr>
        <w:t>price</w:t>
      </w:r>
      <w:r w:rsidR="00D373A2" w:rsidRPr="00D373A2">
        <w:rPr>
          <w:sz w:val="18"/>
        </w:rPr>
        <w:t xml:space="preserve"> </w:t>
      </w:r>
      <w:r w:rsidRPr="00D373A2">
        <w:rPr>
          <w:sz w:val="18"/>
        </w:rPr>
        <w:t>set</w:t>
      </w:r>
      <w:r w:rsidR="00D373A2" w:rsidRPr="00D373A2">
        <w:rPr>
          <w:sz w:val="18"/>
        </w:rPr>
        <w:t xml:space="preserve"> </w:t>
      </w:r>
      <w:r w:rsidRPr="00D373A2">
        <w:rPr>
          <w:sz w:val="18"/>
        </w:rPr>
        <w:t>forth</w:t>
      </w:r>
      <w:r w:rsidR="00D373A2" w:rsidRPr="00D373A2">
        <w:rPr>
          <w:sz w:val="18"/>
        </w:rPr>
        <w:t xml:space="preserve"> </w:t>
      </w:r>
      <w:r w:rsidRPr="00D373A2">
        <w:rPr>
          <w:sz w:val="18"/>
        </w:rPr>
        <w:t>on</w:t>
      </w:r>
      <w:r w:rsidR="00D373A2" w:rsidRPr="00D373A2">
        <w:rPr>
          <w:sz w:val="18"/>
        </w:rPr>
        <w:t xml:space="preserve"> </w:t>
      </w:r>
      <w:r w:rsidRPr="00D373A2">
        <w:rPr>
          <w:sz w:val="18"/>
        </w:rPr>
        <w:t>the</w:t>
      </w:r>
      <w:r w:rsidR="00D373A2" w:rsidRPr="00D373A2">
        <w:rPr>
          <w:sz w:val="18"/>
        </w:rPr>
        <w:t xml:space="preserve"> </w:t>
      </w:r>
      <w:r w:rsidRPr="00D373A2">
        <w:rPr>
          <w:sz w:val="18"/>
        </w:rPr>
        <w:t>estimate</w:t>
      </w:r>
      <w:r w:rsidR="00D373A2" w:rsidRPr="00D373A2">
        <w:rPr>
          <w:sz w:val="18"/>
        </w:rPr>
        <w:t xml:space="preserve"> </w:t>
      </w:r>
      <w:r w:rsidRPr="00D373A2">
        <w:rPr>
          <w:sz w:val="18"/>
        </w:rPr>
        <w:t>for</w:t>
      </w:r>
      <w:r w:rsidR="00D373A2" w:rsidRPr="00D373A2">
        <w:rPr>
          <w:sz w:val="18"/>
        </w:rPr>
        <w:t xml:space="preserve"> </w:t>
      </w:r>
      <w:r w:rsidR="00E85CCF">
        <w:rPr>
          <w:sz w:val="18"/>
        </w:rPr>
        <w:t>NextGen Payments</w:t>
      </w:r>
      <w:r w:rsidR="00D373A2" w:rsidRPr="00D373A2">
        <w:rPr>
          <w:sz w:val="18"/>
        </w:rPr>
        <w:t xml:space="preserve"> </w:t>
      </w:r>
      <w:r w:rsidRPr="00D373A2">
        <w:rPr>
          <w:sz w:val="18"/>
        </w:rPr>
        <w:t>(</w:t>
      </w:r>
      <w:r w:rsidR="00E85CCF">
        <w:rPr>
          <w:sz w:val="18"/>
        </w:rPr>
        <w:t>NGP</w:t>
      </w:r>
      <w:r w:rsidRPr="00D373A2">
        <w:rPr>
          <w:sz w:val="18"/>
        </w:rPr>
        <w:t>)</w:t>
      </w:r>
      <w:r w:rsidR="00D373A2" w:rsidRPr="00D373A2">
        <w:rPr>
          <w:sz w:val="18"/>
        </w:rPr>
        <w:t xml:space="preserve"> </w:t>
      </w:r>
      <w:r w:rsidRPr="00D373A2">
        <w:rPr>
          <w:sz w:val="18"/>
        </w:rPr>
        <w:t>and</w:t>
      </w:r>
      <w:r w:rsidR="00D373A2" w:rsidRPr="00D373A2">
        <w:rPr>
          <w:sz w:val="18"/>
        </w:rPr>
        <w:t xml:space="preserve"> </w:t>
      </w:r>
      <w:r w:rsidRPr="00D373A2">
        <w:rPr>
          <w:sz w:val="18"/>
        </w:rPr>
        <w:t>Integration</w:t>
      </w:r>
      <w:r w:rsidR="00D373A2" w:rsidRPr="00D373A2">
        <w:rPr>
          <w:sz w:val="18"/>
        </w:rPr>
        <w:t xml:space="preserve"> </w:t>
      </w:r>
      <w:r w:rsidRPr="00D373A2">
        <w:rPr>
          <w:sz w:val="18"/>
        </w:rPr>
        <w:t>Services</w:t>
      </w:r>
      <w:r w:rsidR="00D373A2" w:rsidRPr="00D373A2">
        <w:rPr>
          <w:sz w:val="18"/>
        </w:rPr>
        <w:t xml:space="preserve"> </w:t>
      </w:r>
      <w:r w:rsidRPr="00D373A2">
        <w:rPr>
          <w:sz w:val="18"/>
        </w:rPr>
        <w:t>(the</w:t>
      </w:r>
      <w:r w:rsidR="00D373A2" w:rsidRPr="00D373A2">
        <w:rPr>
          <w:sz w:val="18"/>
        </w:rPr>
        <w:t xml:space="preserve"> </w:t>
      </w:r>
      <w:r w:rsidRPr="00D373A2">
        <w:rPr>
          <w:sz w:val="18"/>
        </w:rPr>
        <w:t>“Estimate”).</w:t>
      </w:r>
    </w:p>
    <w:p w14:paraId="6799218F" w14:textId="610B93F5" w:rsidR="00437A58" w:rsidRPr="00D373A2" w:rsidRDefault="00082031" w:rsidP="001945E4">
      <w:pPr>
        <w:pStyle w:val="ListParagraph"/>
        <w:numPr>
          <w:ilvl w:val="0"/>
          <w:numId w:val="1"/>
        </w:numPr>
        <w:tabs>
          <w:tab w:val="left" w:pos="392"/>
        </w:tabs>
        <w:spacing w:line="202" w:lineRule="exact"/>
        <w:ind w:firstLine="0"/>
        <w:rPr>
          <w:sz w:val="18"/>
        </w:rPr>
      </w:pPr>
      <w:r w:rsidRPr="00D373A2">
        <w:rPr>
          <w:sz w:val="18"/>
        </w:rPr>
        <w:t>This</w:t>
      </w:r>
      <w:r w:rsidR="00D373A2" w:rsidRPr="00D373A2">
        <w:rPr>
          <w:sz w:val="18"/>
        </w:rPr>
        <w:t xml:space="preserve"> </w:t>
      </w:r>
      <w:r w:rsidRPr="00D373A2">
        <w:rPr>
          <w:sz w:val="18"/>
        </w:rPr>
        <w:t>estimate</w:t>
      </w:r>
      <w:r w:rsidR="00D373A2" w:rsidRPr="00D373A2">
        <w:rPr>
          <w:sz w:val="18"/>
        </w:rPr>
        <w:t xml:space="preserve"> </w:t>
      </w:r>
      <w:r w:rsidRPr="00D373A2">
        <w:rPr>
          <w:sz w:val="18"/>
        </w:rPr>
        <w:t>is</w:t>
      </w:r>
      <w:r w:rsidR="00D373A2" w:rsidRPr="00D373A2">
        <w:rPr>
          <w:sz w:val="18"/>
        </w:rPr>
        <w:t xml:space="preserve"> </w:t>
      </w:r>
      <w:r w:rsidRPr="00D373A2">
        <w:rPr>
          <w:sz w:val="18"/>
        </w:rPr>
        <w:t>in</w:t>
      </w:r>
      <w:r w:rsidR="00D373A2" w:rsidRPr="00D373A2">
        <w:rPr>
          <w:sz w:val="18"/>
        </w:rPr>
        <w:t xml:space="preserve"> </w:t>
      </w:r>
      <w:r w:rsidR="00E85CCF">
        <w:rPr>
          <w:sz w:val="18"/>
        </w:rPr>
        <w:t>USD</w:t>
      </w:r>
      <w:r w:rsidRPr="00D373A2">
        <w:rPr>
          <w:sz w:val="18"/>
        </w:rPr>
        <w:t>.</w:t>
      </w:r>
    </w:p>
    <w:p w14:paraId="1195817D" w14:textId="2D668581" w:rsidR="00437A58" w:rsidRPr="00D373A2" w:rsidRDefault="00082031" w:rsidP="001945E4">
      <w:pPr>
        <w:pStyle w:val="ListParagraph"/>
        <w:numPr>
          <w:ilvl w:val="0"/>
          <w:numId w:val="1"/>
        </w:numPr>
        <w:tabs>
          <w:tab w:val="left" w:pos="392"/>
        </w:tabs>
        <w:spacing w:before="1" w:line="237" w:lineRule="auto"/>
        <w:ind w:right="250" w:firstLine="0"/>
        <w:rPr>
          <w:sz w:val="18"/>
        </w:rPr>
      </w:pPr>
      <w:r w:rsidRPr="00D373A2">
        <w:rPr>
          <w:sz w:val="18"/>
        </w:rPr>
        <w:t>Prices</w:t>
      </w:r>
      <w:r w:rsidR="00D373A2" w:rsidRPr="00D373A2">
        <w:rPr>
          <w:sz w:val="18"/>
        </w:rPr>
        <w:t xml:space="preserve"> </w:t>
      </w:r>
      <w:r w:rsidRPr="00D373A2">
        <w:rPr>
          <w:sz w:val="18"/>
        </w:rPr>
        <w:t>listed</w:t>
      </w:r>
      <w:r w:rsidR="00D373A2" w:rsidRPr="00D373A2">
        <w:rPr>
          <w:sz w:val="18"/>
        </w:rPr>
        <w:t xml:space="preserve"> </w:t>
      </w:r>
      <w:r w:rsidRPr="00D373A2">
        <w:rPr>
          <w:sz w:val="18"/>
        </w:rPr>
        <w:t>in</w:t>
      </w:r>
      <w:r w:rsidR="00D373A2" w:rsidRPr="00D373A2">
        <w:rPr>
          <w:sz w:val="18"/>
        </w:rPr>
        <w:t xml:space="preserve"> </w:t>
      </w:r>
      <w:r w:rsidRPr="00D373A2">
        <w:rPr>
          <w:sz w:val="18"/>
        </w:rPr>
        <w:t>this</w:t>
      </w:r>
      <w:r w:rsidR="00D373A2" w:rsidRPr="00D373A2">
        <w:rPr>
          <w:sz w:val="18"/>
        </w:rPr>
        <w:t xml:space="preserve"> </w:t>
      </w:r>
      <w:r w:rsidRPr="00D373A2">
        <w:rPr>
          <w:sz w:val="18"/>
        </w:rPr>
        <w:t>Estimate</w:t>
      </w:r>
      <w:r w:rsidR="00D373A2" w:rsidRPr="00D373A2">
        <w:rPr>
          <w:sz w:val="18"/>
        </w:rPr>
        <w:t xml:space="preserve"> </w:t>
      </w:r>
      <w:r w:rsidRPr="00D373A2">
        <w:rPr>
          <w:sz w:val="18"/>
        </w:rPr>
        <w:t>are</w:t>
      </w:r>
      <w:r w:rsidR="00D373A2" w:rsidRPr="00D373A2">
        <w:rPr>
          <w:sz w:val="18"/>
        </w:rPr>
        <w:t xml:space="preserve"> </w:t>
      </w:r>
      <w:r w:rsidRPr="00D373A2">
        <w:rPr>
          <w:sz w:val="18"/>
        </w:rPr>
        <w:t>subject</w:t>
      </w:r>
      <w:r w:rsidR="00D373A2" w:rsidRPr="00D373A2">
        <w:rPr>
          <w:sz w:val="18"/>
        </w:rPr>
        <w:t xml:space="preserve"> </w:t>
      </w:r>
      <w:r w:rsidRPr="00D373A2">
        <w:rPr>
          <w:sz w:val="18"/>
        </w:rPr>
        <w:t>to</w:t>
      </w:r>
      <w:r w:rsidR="00D373A2" w:rsidRPr="00D373A2">
        <w:rPr>
          <w:sz w:val="18"/>
        </w:rPr>
        <w:t xml:space="preserve"> </w:t>
      </w:r>
      <w:r w:rsidRPr="00D373A2">
        <w:rPr>
          <w:sz w:val="18"/>
        </w:rPr>
        <w:t>change</w:t>
      </w:r>
      <w:r w:rsidR="00D373A2" w:rsidRPr="00D373A2">
        <w:rPr>
          <w:sz w:val="18"/>
        </w:rPr>
        <w:t xml:space="preserve"> </w:t>
      </w:r>
      <w:r w:rsidRPr="00D373A2">
        <w:rPr>
          <w:sz w:val="18"/>
        </w:rPr>
        <w:t>based</w:t>
      </w:r>
      <w:r w:rsidR="00D373A2" w:rsidRPr="00D373A2">
        <w:rPr>
          <w:sz w:val="18"/>
        </w:rPr>
        <w:t xml:space="preserve"> </w:t>
      </w:r>
      <w:r w:rsidRPr="00D373A2">
        <w:rPr>
          <w:sz w:val="18"/>
        </w:rPr>
        <w:t>upon</w:t>
      </w:r>
      <w:r w:rsidR="00D373A2" w:rsidRPr="00D373A2">
        <w:rPr>
          <w:sz w:val="18"/>
        </w:rPr>
        <w:t xml:space="preserve"> </w:t>
      </w:r>
      <w:r w:rsidRPr="00D373A2">
        <w:rPr>
          <w:sz w:val="18"/>
        </w:rPr>
        <w:t>hotel-specific</w:t>
      </w:r>
      <w:r w:rsidR="00D373A2" w:rsidRPr="00D373A2">
        <w:rPr>
          <w:sz w:val="18"/>
        </w:rPr>
        <w:t xml:space="preserve"> </w:t>
      </w:r>
      <w:r w:rsidRPr="00D373A2">
        <w:rPr>
          <w:sz w:val="18"/>
        </w:rPr>
        <w:t>requirements,</w:t>
      </w:r>
      <w:r w:rsidR="00D373A2" w:rsidRPr="00D373A2">
        <w:rPr>
          <w:sz w:val="18"/>
        </w:rPr>
        <w:t xml:space="preserve"> </w:t>
      </w:r>
      <w:r w:rsidRPr="00D373A2">
        <w:rPr>
          <w:sz w:val="18"/>
        </w:rPr>
        <w:t>availability,</w:t>
      </w:r>
      <w:r w:rsidR="00D373A2" w:rsidRPr="00D373A2">
        <w:rPr>
          <w:sz w:val="18"/>
        </w:rPr>
        <w:t xml:space="preserve"> </w:t>
      </w:r>
      <w:r w:rsidRPr="00D373A2">
        <w:rPr>
          <w:sz w:val="18"/>
        </w:rPr>
        <w:t>delays,</w:t>
      </w:r>
      <w:r w:rsidR="00D373A2" w:rsidRPr="00D373A2">
        <w:rPr>
          <w:sz w:val="18"/>
        </w:rPr>
        <w:t xml:space="preserve"> </w:t>
      </w:r>
      <w:r w:rsidRPr="00D373A2">
        <w:rPr>
          <w:sz w:val="18"/>
        </w:rPr>
        <w:t>or</w:t>
      </w:r>
      <w:r w:rsidR="00D373A2" w:rsidRPr="00D373A2">
        <w:rPr>
          <w:sz w:val="18"/>
        </w:rPr>
        <w:t xml:space="preserve"> </w:t>
      </w:r>
      <w:r w:rsidRPr="00D373A2">
        <w:rPr>
          <w:sz w:val="18"/>
        </w:rPr>
        <w:t>other</w:t>
      </w:r>
      <w:r w:rsidR="00D373A2" w:rsidRPr="00D373A2">
        <w:rPr>
          <w:sz w:val="18"/>
        </w:rPr>
        <w:t xml:space="preserve"> </w:t>
      </w:r>
      <w:r w:rsidRPr="00D373A2">
        <w:rPr>
          <w:sz w:val="18"/>
        </w:rPr>
        <w:t>factors,</w:t>
      </w:r>
      <w:r w:rsidR="00D373A2" w:rsidRPr="00D373A2">
        <w:rPr>
          <w:sz w:val="18"/>
        </w:rPr>
        <w:t xml:space="preserve"> </w:t>
      </w:r>
      <w:r w:rsidRPr="00D373A2">
        <w:rPr>
          <w:sz w:val="18"/>
        </w:rPr>
        <w:t>which</w:t>
      </w:r>
      <w:r w:rsidR="00D373A2" w:rsidRPr="00D373A2">
        <w:rPr>
          <w:sz w:val="18"/>
        </w:rPr>
        <w:t xml:space="preserve"> </w:t>
      </w:r>
      <w:r w:rsidRPr="00D373A2">
        <w:rPr>
          <w:sz w:val="18"/>
        </w:rPr>
        <w:t>may</w:t>
      </w:r>
      <w:r w:rsidR="00D373A2" w:rsidRPr="00D373A2">
        <w:rPr>
          <w:sz w:val="18"/>
        </w:rPr>
        <w:t xml:space="preserve"> </w:t>
      </w:r>
      <w:r w:rsidRPr="00D373A2">
        <w:rPr>
          <w:sz w:val="18"/>
        </w:rPr>
        <w:t>result</w:t>
      </w:r>
      <w:r w:rsidR="00D373A2" w:rsidRPr="00D373A2">
        <w:rPr>
          <w:sz w:val="18"/>
        </w:rPr>
        <w:t xml:space="preserve"> </w:t>
      </w:r>
      <w:r w:rsidRPr="00D373A2">
        <w:rPr>
          <w:sz w:val="18"/>
        </w:rPr>
        <w:t>in</w:t>
      </w:r>
      <w:r w:rsidR="00D373A2" w:rsidRPr="00D373A2">
        <w:rPr>
          <w:sz w:val="18"/>
        </w:rPr>
        <w:t xml:space="preserve"> </w:t>
      </w:r>
      <w:r w:rsidRPr="00D373A2">
        <w:rPr>
          <w:sz w:val="18"/>
        </w:rPr>
        <w:t>an</w:t>
      </w:r>
      <w:r w:rsidR="00D373A2" w:rsidRPr="00D373A2">
        <w:rPr>
          <w:sz w:val="18"/>
        </w:rPr>
        <w:t xml:space="preserve"> </w:t>
      </w:r>
      <w:r w:rsidRPr="00D373A2">
        <w:rPr>
          <w:sz w:val="18"/>
        </w:rPr>
        <w:t>adjusted</w:t>
      </w:r>
      <w:r w:rsidR="00D373A2" w:rsidRPr="00D373A2">
        <w:rPr>
          <w:sz w:val="18"/>
        </w:rPr>
        <w:t xml:space="preserve"> </w:t>
      </w:r>
      <w:r w:rsidRPr="00D373A2">
        <w:rPr>
          <w:sz w:val="18"/>
        </w:rPr>
        <w:t>price.</w:t>
      </w:r>
      <w:r w:rsidR="00D373A2" w:rsidRPr="00D373A2">
        <w:rPr>
          <w:sz w:val="18"/>
        </w:rPr>
        <w:t xml:space="preserve"> </w:t>
      </w:r>
      <w:r w:rsidRPr="00D373A2">
        <w:rPr>
          <w:sz w:val="18"/>
        </w:rPr>
        <w:t>Upon</w:t>
      </w:r>
      <w:r w:rsidR="00D373A2" w:rsidRPr="00D373A2">
        <w:rPr>
          <w:sz w:val="18"/>
        </w:rPr>
        <w:t xml:space="preserve"> </w:t>
      </w:r>
      <w:r w:rsidRPr="00D373A2">
        <w:rPr>
          <w:sz w:val="18"/>
        </w:rPr>
        <w:t>receipt</w:t>
      </w:r>
      <w:r w:rsidR="00D373A2" w:rsidRPr="00D373A2">
        <w:rPr>
          <w:sz w:val="18"/>
        </w:rPr>
        <w:t xml:space="preserve"> </w:t>
      </w:r>
      <w:r w:rsidRPr="00D373A2">
        <w:rPr>
          <w:sz w:val="18"/>
        </w:rPr>
        <w:t>of</w:t>
      </w:r>
      <w:r w:rsidR="00D373A2" w:rsidRPr="00D373A2">
        <w:rPr>
          <w:sz w:val="18"/>
        </w:rPr>
        <w:t xml:space="preserve"> </w:t>
      </w:r>
      <w:r w:rsidRPr="00D373A2">
        <w:rPr>
          <w:sz w:val="18"/>
        </w:rPr>
        <w:t>the</w:t>
      </w:r>
      <w:r w:rsidR="00D373A2" w:rsidRPr="00D373A2">
        <w:rPr>
          <w:sz w:val="18"/>
        </w:rPr>
        <w:t xml:space="preserve"> </w:t>
      </w:r>
      <w:r w:rsidRPr="00D373A2">
        <w:rPr>
          <w:sz w:val="18"/>
        </w:rPr>
        <w:t>Estimated</w:t>
      </w:r>
      <w:r w:rsidR="00D373A2" w:rsidRPr="00D373A2">
        <w:rPr>
          <w:sz w:val="18"/>
        </w:rPr>
        <w:t xml:space="preserve"> </w:t>
      </w:r>
      <w:r w:rsidRPr="00D373A2">
        <w:rPr>
          <w:sz w:val="18"/>
        </w:rPr>
        <w:t>Quote,</w:t>
      </w:r>
      <w:r w:rsidR="00D373A2" w:rsidRPr="00D373A2">
        <w:rPr>
          <w:sz w:val="18"/>
        </w:rPr>
        <w:t xml:space="preserve"> </w:t>
      </w:r>
      <w:r w:rsidRPr="00D373A2">
        <w:rPr>
          <w:sz w:val="18"/>
        </w:rPr>
        <w:t>valid</w:t>
      </w:r>
      <w:r w:rsidR="00D373A2" w:rsidRPr="00D373A2">
        <w:rPr>
          <w:sz w:val="18"/>
        </w:rPr>
        <w:t xml:space="preserve"> </w:t>
      </w:r>
      <w:r w:rsidRPr="00D373A2">
        <w:rPr>
          <w:sz w:val="18"/>
        </w:rPr>
        <w:t>for</w:t>
      </w:r>
      <w:r w:rsidR="00D373A2" w:rsidRPr="00D373A2">
        <w:rPr>
          <w:sz w:val="18"/>
        </w:rPr>
        <w:t xml:space="preserve"> </w:t>
      </w:r>
      <w:r w:rsidRPr="00D373A2">
        <w:rPr>
          <w:sz w:val="18"/>
        </w:rPr>
        <w:t>30</w:t>
      </w:r>
      <w:r w:rsidR="00D373A2" w:rsidRPr="00D373A2">
        <w:rPr>
          <w:sz w:val="18"/>
        </w:rPr>
        <w:t xml:space="preserve"> </w:t>
      </w:r>
      <w:r w:rsidRPr="00D373A2">
        <w:rPr>
          <w:sz w:val="18"/>
        </w:rPr>
        <w:t>days.</w:t>
      </w:r>
    </w:p>
    <w:p w14:paraId="2F954D63" w14:textId="1DAED7B1" w:rsidR="00437A58" w:rsidRPr="00D373A2" w:rsidRDefault="00082031" w:rsidP="001945E4">
      <w:pPr>
        <w:pStyle w:val="ListParagraph"/>
        <w:numPr>
          <w:ilvl w:val="0"/>
          <w:numId w:val="1"/>
        </w:numPr>
        <w:tabs>
          <w:tab w:val="left" w:pos="392"/>
        </w:tabs>
        <w:ind w:right="316" w:firstLine="0"/>
        <w:rPr>
          <w:sz w:val="18"/>
        </w:rPr>
      </w:pPr>
      <w:r w:rsidRPr="00D373A2">
        <w:rPr>
          <w:sz w:val="18"/>
        </w:rPr>
        <w:t>The</w:t>
      </w:r>
      <w:r w:rsidR="00D373A2" w:rsidRPr="00D373A2">
        <w:rPr>
          <w:sz w:val="18"/>
        </w:rPr>
        <w:t xml:space="preserve"> </w:t>
      </w:r>
      <w:r w:rsidRPr="00D373A2">
        <w:rPr>
          <w:sz w:val="18"/>
        </w:rPr>
        <w:t>price</w:t>
      </w:r>
      <w:r w:rsidR="00D373A2" w:rsidRPr="00D373A2">
        <w:rPr>
          <w:sz w:val="18"/>
        </w:rPr>
        <w:t xml:space="preserve"> </w:t>
      </w:r>
      <w:r w:rsidRPr="00D373A2">
        <w:rPr>
          <w:sz w:val="18"/>
        </w:rPr>
        <w:t>shall</w:t>
      </w:r>
      <w:r w:rsidR="00D373A2" w:rsidRPr="00D373A2">
        <w:rPr>
          <w:sz w:val="18"/>
        </w:rPr>
        <w:t xml:space="preserve"> </w:t>
      </w:r>
      <w:r w:rsidRPr="00D373A2">
        <w:rPr>
          <w:sz w:val="18"/>
        </w:rPr>
        <w:t>become</w:t>
      </w:r>
      <w:r w:rsidR="00D373A2" w:rsidRPr="00D373A2">
        <w:rPr>
          <w:sz w:val="18"/>
        </w:rPr>
        <w:t xml:space="preserve"> </w:t>
      </w:r>
      <w:r w:rsidRPr="00D373A2">
        <w:rPr>
          <w:sz w:val="18"/>
        </w:rPr>
        <w:t>the</w:t>
      </w:r>
      <w:r w:rsidR="00D373A2" w:rsidRPr="00D373A2">
        <w:rPr>
          <w:sz w:val="18"/>
        </w:rPr>
        <w:t xml:space="preserve"> </w:t>
      </w:r>
      <w:r w:rsidRPr="00D373A2">
        <w:rPr>
          <w:sz w:val="18"/>
        </w:rPr>
        <w:t>final</w:t>
      </w:r>
      <w:r w:rsidR="00D373A2" w:rsidRPr="00D373A2">
        <w:rPr>
          <w:sz w:val="18"/>
        </w:rPr>
        <w:t xml:space="preserve"> </w:t>
      </w:r>
      <w:r w:rsidRPr="00D373A2">
        <w:rPr>
          <w:sz w:val="18"/>
        </w:rPr>
        <w:t>price</w:t>
      </w:r>
      <w:r w:rsidR="00D373A2" w:rsidRPr="00D373A2">
        <w:rPr>
          <w:sz w:val="18"/>
        </w:rPr>
        <w:t xml:space="preserve"> </w:t>
      </w:r>
      <w:r w:rsidRPr="00D373A2">
        <w:rPr>
          <w:sz w:val="18"/>
        </w:rPr>
        <w:t>only</w:t>
      </w:r>
      <w:r w:rsidR="00D373A2" w:rsidRPr="00D373A2">
        <w:rPr>
          <w:sz w:val="18"/>
        </w:rPr>
        <w:t xml:space="preserve"> </w:t>
      </w:r>
      <w:r w:rsidRPr="00D373A2">
        <w:rPr>
          <w:sz w:val="18"/>
        </w:rPr>
        <w:t>upon</w:t>
      </w:r>
      <w:r w:rsidR="00D373A2" w:rsidRPr="00D373A2">
        <w:rPr>
          <w:sz w:val="18"/>
        </w:rPr>
        <w:t xml:space="preserve"> </w:t>
      </w:r>
      <w:r w:rsidRPr="00D373A2">
        <w:rPr>
          <w:sz w:val="18"/>
        </w:rPr>
        <w:t>installation</w:t>
      </w:r>
      <w:r w:rsidR="00D373A2" w:rsidRPr="00D373A2">
        <w:rPr>
          <w:sz w:val="18"/>
        </w:rPr>
        <w:t xml:space="preserve"> </w:t>
      </w:r>
      <w:r w:rsidRPr="00D373A2">
        <w:rPr>
          <w:sz w:val="18"/>
        </w:rPr>
        <w:t>and</w:t>
      </w:r>
      <w:r w:rsidR="00D373A2" w:rsidRPr="00D373A2">
        <w:rPr>
          <w:sz w:val="18"/>
        </w:rPr>
        <w:t xml:space="preserve"> </w:t>
      </w:r>
      <w:r w:rsidRPr="00D373A2">
        <w:rPr>
          <w:sz w:val="18"/>
        </w:rPr>
        <w:t>issuance</w:t>
      </w:r>
      <w:r w:rsidR="00D373A2" w:rsidRPr="00D373A2">
        <w:rPr>
          <w:sz w:val="18"/>
        </w:rPr>
        <w:t xml:space="preserve"> </w:t>
      </w:r>
      <w:r w:rsidRPr="00D373A2">
        <w:rPr>
          <w:sz w:val="18"/>
        </w:rPr>
        <w:t>of</w:t>
      </w:r>
      <w:r w:rsidR="00D373A2" w:rsidRPr="00D373A2">
        <w:rPr>
          <w:sz w:val="18"/>
        </w:rPr>
        <w:t xml:space="preserve"> </w:t>
      </w:r>
      <w:r w:rsidRPr="00D373A2">
        <w:rPr>
          <w:sz w:val="18"/>
        </w:rPr>
        <w:t>the</w:t>
      </w:r>
      <w:r w:rsidR="00D373A2" w:rsidRPr="00D373A2">
        <w:rPr>
          <w:sz w:val="18"/>
        </w:rPr>
        <w:t xml:space="preserve"> </w:t>
      </w:r>
      <w:r w:rsidRPr="00D373A2">
        <w:rPr>
          <w:sz w:val="18"/>
        </w:rPr>
        <w:t>final</w:t>
      </w:r>
      <w:r w:rsidR="00D373A2" w:rsidRPr="00D373A2">
        <w:rPr>
          <w:sz w:val="18"/>
        </w:rPr>
        <w:t xml:space="preserve"> </w:t>
      </w:r>
      <w:r w:rsidRPr="00D373A2">
        <w:rPr>
          <w:sz w:val="18"/>
        </w:rPr>
        <w:t>invoice</w:t>
      </w:r>
      <w:r w:rsidR="00D373A2" w:rsidRPr="00D373A2">
        <w:rPr>
          <w:sz w:val="18"/>
        </w:rPr>
        <w:t xml:space="preserve"> </w:t>
      </w:r>
      <w:r w:rsidRPr="00D373A2">
        <w:rPr>
          <w:sz w:val="18"/>
        </w:rPr>
        <w:t>to</w:t>
      </w:r>
      <w:r w:rsidR="00D373A2" w:rsidRPr="00D373A2">
        <w:rPr>
          <w:sz w:val="18"/>
        </w:rPr>
        <w:t xml:space="preserve"> </w:t>
      </w:r>
      <w:r w:rsidRPr="00D373A2">
        <w:rPr>
          <w:sz w:val="18"/>
        </w:rPr>
        <w:t>the</w:t>
      </w:r>
      <w:r w:rsidR="00D373A2" w:rsidRPr="00D373A2">
        <w:rPr>
          <w:sz w:val="18"/>
        </w:rPr>
        <w:t xml:space="preserve"> </w:t>
      </w:r>
      <w:r w:rsidRPr="00D373A2">
        <w:rPr>
          <w:sz w:val="18"/>
        </w:rPr>
        <w:t>Hotel</w:t>
      </w:r>
      <w:r w:rsidR="00D373A2" w:rsidRPr="00D373A2">
        <w:rPr>
          <w:sz w:val="18"/>
        </w:rPr>
        <w:t xml:space="preserve"> </w:t>
      </w:r>
      <w:r w:rsidRPr="00D373A2">
        <w:rPr>
          <w:sz w:val="18"/>
        </w:rPr>
        <w:t>through</w:t>
      </w:r>
      <w:r w:rsidR="00D373A2" w:rsidRPr="00D373A2">
        <w:rPr>
          <w:sz w:val="18"/>
        </w:rPr>
        <w:t xml:space="preserve"> </w:t>
      </w:r>
      <w:r w:rsidRPr="00D373A2">
        <w:rPr>
          <w:sz w:val="18"/>
        </w:rPr>
        <w:t>IHG’s</w:t>
      </w:r>
      <w:r w:rsidR="00D373A2" w:rsidRPr="00D373A2">
        <w:rPr>
          <w:sz w:val="18"/>
        </w:rPr>
        <w:t xml:space="preserve"> </w:t>
      </w:r>
      <w:r w:rsidRPr="00D373A2">
        <w:rPr>
          <w:sz w:val="18"/>
        </w:rPr>
        <w:t>monthly</w:t>
      </w:r>
      <w:r w:rsidR="00D373A2" w:rsidRPr="00D373A2">
        <w:rPr>
          <w:sz w:val="18"/>
        </w:rPr>
        <w:t xml:space="preserve"> </w:t>
      </w:r>
      <w:r w:rsidRPr="00D373A2">
        <w:rPr>
          <w:sz w:val="18"/>
        </w:rPr>
        <w:t>billing</w:t>
      </w:r>
      <w:r w:rsidR="00D373A2" w:rsidRPr="00D373A2">
        <w:rPr>
          <w:sz w:val="18"/>
        </w:rPr>
        <w:t xml:space="preserve"> </w:t>
      </w:r>
      <w:r w:rsidRPr="00D373A2">
        <w:rPr>
          <w:sz w:val="18"/>
        </w:rPr>
        <w:t>statement.</w:t>
      </w:r>
    </w:p>
    <w:p w14:paraId="0DC6928E" w14:textId="4D7E12CF" w:rsidR="00437A58" w:rsidRPr="00D373A2" w:rsidRDefault="00082031" w:rsidP="001945E4">
      <w:pPr>
        <w:pStyle w:val="ListParagraph"/>
        <w:numPr>
          <w:ilvl w:val="0"/>
          <w:numId w:val="1"/>
        </w:numPr>
        <w:tabs>
          <w:tab w:val="left" w:pos="392"/>
        </w:tabs>
        <w:spacing w:before="17" w:line="259" w:lineRule="auto"/>
        <w:ind w:right="417" w:firstLine="0"/>
        <w:jc w:val="both"/>
        <w:rPr>
          <w:sz w:val="18"/>
        </w:rPr>
      </w:pPr>
      <w:r w:rsidRPr="00D373A2">
        <w:rPr>
          <w:sz w:val="18"/>
        </w:rPr>
        <w:t>In</w:t>
      </w:r>
      <w:r w:rsidR="00D373A2" w:rsidRPr="00D373A2">
        <w:rPr>
          <w:sz w:val="18"/>
        </w:rPr>
        <w:t xml:space="preserve"> </w:t>
      </w:r>
      <w:r w:rsidRPr="00D373A2">
        <w:rPr>
          <w:sz w:val="18"/>
        </w:rPr>
        <w:t>the</w:t>
      </w:r>
      <w:r w:rsidR="00D373A2" w:rsidRPr="00D373A2">
        <w:rPr>
          <w:sz w:val="18"/>
        </w:rPr>
        <w:t xml:space="preserve"> </w:t>
      </w:r>
      <w:commentRangeStart w:id="37"/>
      <w:r w:rsidRPr="00D373A2">
        <w:rPr>
          <w:sz w:val="18"/>
        </w:rPr>
        <w:t>even</w:t>
      </w:r>
      <w:ins w:id="38" w:author="John Savage [3]" w:date="2022-03-16T11:00:00Z">
        <w:r w:rsidR="000D4035">
          <w:rPr>
            <w:sz w:val="18"/>
          </w:rPr>
          <w:t>t</w:t>
        </w:r>
      </w:ins>
      <w:r w:rsidR="00D373A2" w:rsidRPr="00D373A2">
        <w:rPr>
          <w:sz w:val="18"/>
        </w:rPr>
        <w:t xml:space="preserve"> </w:t>
      </w:r>
      <w:commentRangeEnd w:id="37"/>
      <w:r w:rsidR="007524A3">
        <w:rPr>
          <w:rStyle w:val="CommentReference"/>
        </w:rPr>
        <w:commentReference w:id="37"/>
      </w:r>
      <w:r w:rsidRPr="00D373A2">
        <w:rPr>
          <w:sz w:val="18"/>
        </w:rPr>
        <w:t>the</w:t>
      </w:r>
      <w:r w:rsidR="00D373A2" w:rsidRPr="00D373A2">
        <w:rPr>
          <w:sz w:val="18"/>
        </w:rPr>
        <w:t xml:space="preserve"> </w:t>
      </w:r>
      <w:r w:rsidRPr="00D373A2">
        <w:rPr>
          <w:sz w:val="18"/>
        </w:rPr>
        <w:t>Final</w:t>
      </w:r>
      <w:r w:rsidR="00D373A2" w:rsidRPr="00D373A2">
        <w:rPr>
          <w:sz w:val="18"/>
        </w:rPr>
        <w:t xml:space="preserve"> </w:t>
      </w:r>
      <w:r w:rsidRPr="00D373A2">
        <w:rPr>
          <w:sz w:val="18"/>
        </w:rPr>
        <w:t>Price</w:t>
      </w:r>
      <w:r w:rsidR="00D373A2" w:rsidRPr="00D373A2">
        <w:rPr>
          <w:sz w:val="18"/>
        </w:rPr>
        <w:t xml:space="preserve"> </w:t>
      </w:r>
      <w:r w:rsidRPr="00D373A2">
        <w:rPr>
          <w:sz w:val="18"/>
        </w:rPr>
        <w:t>shall</w:t>
      </w:r>
      <w:r w:rsidR="00D373A2" w:rsidRPr="00D373A2">
        <w:rPr>
          <w:sz w:val="18"/>
        </w:rPr>
        <w:t xml:space="preserve"> </w:t>
      </w:r>
      <w:r w:rsidRPr="00D373A2">
        <w:rPr>
          <w:sz w:val="18"/>
        </w:rPr>
        <w:t>exceed</w:t>
      </w:r>
      <w:r w:rsidR="00D373A2" w:rsidRPr="00D373A2">
        <w:rPr>
          <w:sz w:val="18"/>
        </w:rPr>
        <w:t xml:space="preserve"> </w:t>
      </w:r>
      <w:r w:rsidRPr="00D373A2">
        <w:rPr>
          <w:sz w:val="18"/>
        </w:rPr>
        <w:t>the</w:t>
      </w:r>
      <w:r w:rsidR="00D373A2" w:rsidRPr="00D373A2">
        <w:rPr>
          <w:sz w:val="18"/>
        </w:rPr>
        <w:t xml:space="preserve"> </w:t>
      </w:r>
      <w:r w:rsidRPr="00D373A2">
        <w:rPr>
          <w:sz w:val="18"/>
        </w:rPr>
        <w:t>Estimate,</w:t>
      </w:r>
      <w:r w:rsidR="00D373A2" w:rsidRPr="00D373A2">
        <w:rPr>
          <w:sz w:val="18"/>
        </w:rPr>
        <w:t xml:space="preserve"> </w:t>
      </w:r>
      <w:r w:rsidRPr="00D373A2">
        <w:rPr>
          <w:sz w:val="18"/>
        </w:rPr>
        <w:t>Hotel</w:t>
      </w:r>
      <w:r w:rsidR="00D373A2" w:rsidRPr="00D373A2">
        <w:rPr>
          <w:sz w:val="18"/>
        </w:rPr>
        <w:t xml:space="preserve"> </w:t>
      </w:r>
      <w:r w:rsidRPr="00D373A2">
        <w:rPr>
          <w:sz w:val="18"/>
        </w:rPr>
        <w:t>shall</w:t>
      </w:r>
      <w:r w:rsidR="00D373A2" w:rsidRPr="00D373A2">
        <w:rPr>
          <w:sz w:val="18"/>
        </w:rPr>
        <w:t xml:space="preserve"> </w:t>
      </w:r>
      <w:r w:rsidRPr="00D373A2">
        <w:rPr>
          <w:sz w:val="18"/>
        </w:rPr>
        <w:t>remit</w:t>
      </w:r>
      <w:r w:rsidR="00D373A2" w:rsidRPr="00D373A2">
        <w:rPr>
          <w:sz w:val="18"/>
        </w:rPr>
        <w:t xml:space="preserve"> </w:t>
      </w:r>
      <w:r w:rsidRPr="00D373A2">
        <w:rPr>
          <w:sz w:val="18"/>
        </w:rPr>
        <w:t>the</w:t>
      </w:r>
      <w:r w:rsidR="00D373A2" w:rsidRPr="00D373A2">
        <w:rPr>
          <w:sz w:val="18"/>
        </w:rPr>
        <w:t xml:space="preserve"> </w:t>
      </w:r>
      <w:r w:rsidRPr="00D373A2">
        <w:rPr>
          <w:sz w:val="18"/>
        </w:rPr>
        <w:t>excess</w:t>
      </w:r>
      <w:r w:rsidR="00D373A2" w:rsidRPr="00D373A2">
        <w:rPr>
          <w:sz w:val="18"/>
        </w:rPr>
        <w:t xml:space="preserve"> </w:t>
      </w:r>
      <w:r w:rsidRPr="00D373A2">
        <w:rPr>
          <w:sz w:val="18"/>
        </w:rPr>
        <w:t>amount</w:t>
      </w:r>
      <w:r w:rsidR="00D373A2" w:rsidRPr="00D373A2">
        <w:rPr>
          <w:sz w:val="18"/>
        </w:rPr>
        <w:t xml:space="preserve"> </w:t>
      </w:r>
      <w:r w:rsidRPr="00D373A2">
        <w:rPr>
          <w:sz w:val="18"/>
        </w:rPr>
        <w:t>within</w:t>
      </w:r>
      <w:r w:rsidR="00D373A2" w:rsidRPr="00D373A2">
        <w:rPr>
          <w:sz w:val="18"/>
        </w:rPr>
        <w:t xml:space="preserve"> </w:t>
      </w:r>
      <w:r w:rsidRPr="00D373A2">
        <w:rPr>
          <w:sz w:val="18"/>
        </w:rPr>
        <w:t>thirty</w:t>
      </w:r>
      <w:r w:rsidR="00D373A2" w:rsidRPr="00D373A2">
        <w:rPr>
          <w:sz w:val="18"/>
        </w:rPr>
        <w:t xml:space="preserve"> </w:t>
      </w:r>
      <w:r w:rsidRPr="00D373A2">
        <w:rPr>
          <w:sz w:val="18"/>
        </w:rPr>
        <w:t>(30)</w:t>
      </w:r>
      <w:r w:rsidR="00D373A2" w:rsidRPr="00D373A2">
        <w:rPr>
          <w:sz w:val="18"/>
        </w:rPr>
        <w:t xml:space="preserve"> </w:t>
      </w:r>
      <w:r w:rsidRPr="00D373A2">
        <w:rPr>
          <w:sz w:val="18"/>
        </w:rPr>
        <w:t>days</w:t>
      </w:r>
      <w:r w:rsidR="00D373A2" w:rsidRPr="00D373A2">
        <w:rPr>
          <w:sz w:val="18"/>
        </w:rPr>
        <w:t xml:space="preserve"> </w:t>
      </w:r>
      <w:r w:rsidRPr="00D373A2">
        <w:rPr>
          <w:sz w:val="18"/>
        </w:rPr>
        <w:t>of</w:t>
      </w:r>
      <w:r w:rsidR="00D373A2" w:rsidRPr="00D373A2">
        <w:rPr>
          <w:sz w:val="18"/>
        </w:rPr>
        <w:t xml:space="preserve"> </w:t>
      </w:r>
      <w:r w:rsidRPr="00D373A2">
        <w:rPr>
          <w:sz w:val="18"/>
        </w:rPr>
        <w:t>invoice,</w:t>
      </w:r>
      <w:r w:rsidR="00D373A2" w:rsidRPr="00D373A2">
        <w:rPr>
          <w:sz w:val="18"/>
        </w:rPr>
        <w:t xml:space="preserve"> </w:t>
      </w:r>
      <w:r w:rsidRPr="00D373A2">
        <w:rPr>
          <w:sz w:val="18"/>
        </w:rPr>
        <w:t>to</w:t>
      </w:r>
      <w:r w:rsidR="00D373A2" w:rsidRPr="00D373A2">
        <w:rPr>
          <w:sz w:val="18"/>
        </w:rPr>
        <w:t xml:space="preserve"> </w:t>
      </w:r>
      <w:r w:rsidRPr="00D373A2">
        <w:rPr>
          <w:sz w:val="18"/>
        </w:rPr>
        <w:t>the</w:t>
      </w:r>
      <w:r w:rsidR="00D373A2" w:rsidRPr="00D373A2">
        <w:rPr>
          <w:sz w:val="18"/>
        </w:rPr>
        <w:t xml:space="preserve"> </w:t>
      </w:r>
      <w:r w:rsidRPr="00D373A2">
        <w:rPr>
          <w:sz w:val="18"/>
        </w:rPr>
        <w:t>address</w:t>
      </w:r>
      <w:r w:rsidR="00D373A2" w:rsidRPr="00D373A2">
        <w:rPr>
          <w:sz w:val="18"/>
        </w:rPr>
        <w:t xml:space="preserve"> </w:t>
      </w:r>
      <w:r w:rsidRPr="00D373A2">
        <w:rPr>
          <w:sz w:val="18"/>
        </w:rPr>
        <w:t>indicated</w:t>
      </w:r>
      <w:r w:rsidR="00D373A2" w:rsidRPr="00D373A2">
        <w:rPr>
          <w:sz w:val="18"/>
        </w:rPr>
        <w:t xml:space="preserve"> </w:t>
      </w:r>
      <w:r w:rsidRPr="00D373A2">
        <w:rPr>
          <w:sz w:val="18"/>
        </w:rPr>
        <w:t>on</w:t>
      </w:r>
      <w:r w:rsidR="00D373A2" w:rsidRPr="00D373A2">
        <w:rPr>
          <w:sz w:val="18"/>
        </w:rPr>
        <w:t xml:space="preserve"> </w:t>
      </w:r>
      <w:r w:rsidRPr="00D373A2">
        <w:rPr>
          <w:sz w:val="18"/>
        </w:rPr>
        <w:t>the</w:t>
      </w:r>
      <w:r w:rsidR="00D373A2" w:rsidRPr="00D373A2">
        <w:rPr>
          <w:sz w:val="18"/>
        </w:rPr>
        <w:t xml:space="preserve"> </w:t>
      </w:r>
      <w:r w:rsidRPr="00D373A2">
        <w:rPr>
          <w:sz w:val="18"/>
        </w:rPr>
        <w:t>invoice.</w:t>
      </w:r>
      <w:r w:rsidR="00D373A2" w:rsidRPr="00D373A2">
        <w:rPr>
          <w:sz w:val="18"/>
        </w:rPr>
        <w:t xml:space="preserve"> </w:t>
      </w:r>
      <w:r w:rsidRPr="00D373A2">
        <w:rPr>
          <w:sz w:val="18"/>
        </w:rPr>
        <w:t>In</w:t>
      </w:r>
      <w:r w:rsidR="00D373A2" w:rsidRPr="00D373A2">
        <w:rPr>
          <w:sz w:val="18"/>
        </w:rPr>
        <w:t xml:space="preserve"> </w:t>
      </w:r>
      <w:r w:rsidRPr="00D373A2">
        <w:rPr>
          <w:sz w:val="18"/>
        </w:rPr>
        <w:t>the</w:t>
      </w:r>
      <w:r w:rsidR="00D373A2" w:rsidRPr="00D373A2">
        <w:rPr>
          <w:sz w:val="18"/>
        </w:rPr>
        <w:t xml:space="preserve"> </w:t>
      </w:r>
      <w:r w:rsidRPr="00D373A2">
        <w:rPr>
          <w:sz w:val="18"/>
        </w:rPr>
        <w:t>event</w:t>
      </w:r>
      <w:r w:rsidR="00D373A2" w:rsidRPr="00D373A2">
        <w:rPr>
          <w:sz w:val="18"/>
        </w:rPr>
        <w:t xml:space="preserve"> </w:t>
      </w:r>
      <w:r w:rsidRPr="00D373A2">
        <w:rPr>
          <w:sz w:val="18"/>
        </w:rPr>
        <w:t>the</w:t>
      </w:r>
      <w:r w:rsidR="00D373A2" w:rsidRPr="00D373A2">
        <w:rPr>
          <w:sz w:val="18"/>
        </w:rPr>
        <w:t xml:space="preserve"> </w:t>
      </w:r>
      <w:r w:rsidRPr="00D373A2">
        <w:rPr>
          <w:sz w:val="18"/>
        </w:rPr>
        <w:t>Final</w:t>
      </w:r>
      <w:r w:rsidR="00D373A2" w:rsidRPr="00D373A2">
        <w:rPr>
          <w:sz w:val="18"/>
        </w:rPr>
        <w:t xml:space="preserve"> </w:t>
      </w:r>
      <w:r w:rsidRPr="00D373A2">
        <w:rPr>
          <w:sz w:val="18"/>
        </w:rPr>
        <w:t>Price</w:t>
      </w:r>
      <w:r w:rsidR="00D373A2" w:rsidRPr="00D373A2">
        <w:rPr>
          <w:sz w:val="18"/>
        </w:rPr>
        <w:t xml:space="preserve"> </w:t>
      </w:r>
      <w:r w:rsidRPr="00D373A2">
        <w:rPr>
          <w:sz w:val="18"/>
        </w:rPr>
        <w:t>shall</w:t>
      </w:r>
      <w:r w:rsidR="00D373A2" w:rsidRPr="00D373A2">
        <w:rPr>
          <w:sz w:val="18"/>
        </w:rPr>
        <w:t xml:space="preserve"> </w:t>
      </w:r>
      <w:r w:rsidRPr="00D373A2">
        <w:rPr>
          <w:sz w:val="18"/>
        </w:rPr>
        <w:t>be</w:t>
      </w:r>
      <w:r w:rsidR="00D373A2" w:rsidRPr="00D373A2">
        <w:rPr>
          <w:sz w:val="18"/>
        </w:rPr>
        <w:t xml:space="preserve"> </w:t>
      </w:r>
      <w:r w:rsidRPr="00D373A2">
        <w:rPr>
          <w:sz w:val="18"/>
        </w:rPr>
        <w:t>less</w:t>
      </w:r>
      <w:r w:rsidR="00D373A2" w:rsidRPr="00D373A2">
        <w:rPr>
          <w:sz w:val="18"/>
        </w:rPr>
        <w:t xml:space="preserve"> </w:t>
      </w:r>
      <w:r w:rsidRPr="00D373A2">
        <w:rPr>
          <w:sz w:val="18"/>
        </w:rPr>
        <w:t>than</w:t>
      </w:r>
      <w:r w:rsidR="00D373A2" w:rsidRPr="00D373A2">
        <w:rPr>
          <w:sz w:val="18"/>
        </w:rPr>
        <w:t xml:space="preserve"> </w:t>
      </w:r>
      <w:r w:rsidRPr="00D373A2">
        <w:rPr>
          <w:sz w:val="18"/>
        </w:rPr>
        <w:t>the</w:t>
      </w:r>
      <w:r w:rsidR="00D373A2" w:rsidRPr="00D373A2">
        <w:rPr>
          <w:sz w:val="18"/>
        </w:rPr>
        <w:t xml:space="preserve"> </w:t>
      </w:r>
      <w:r w:rsidRPr="00D373A2">
        <w:rPr>
          <w:sz w:val="18"/>
        </w:rPr>
        <w:t>Estimate,</w:t>
      </w:r>
      <w:r w:rsidR="00D373A2" w:rsidRPr="00D373A2">
        <w:rPr>
          <w:sz w:val="18"/>
        </w:rPr>
        <w:t xml:space="preserve"> </w:t>
      </w:r>
      <w:r w:rsidRPr="00D373A2">
        <w:rPr>
          <w:sz w:val="18"/>
        </w:rPr>
        <w:t>IHG</w:t>
      </w:r>
      <w:r w:rsidR="00D373A2" w:rsidRPr="00D373A2">
        <w:rPr>
          <w:sz w:val="18"/>
        </w:rPr>
        <w:t xml:space="preserve"> </w:t>
      </w:r>
      <w:r w:rsidRPr="00D373A2">
        <w:rPr>
          <w:sz w:val="18"/>
        </w:rPr>
        <w:t>shall</w:t>
      </w:r>
      <w:r w:rsidR="00D373A2" w:rsidRPr="00D373A2">
        <w:rPr>
          <w:sz w:val="18"/>
        </w:rPr>
        <w:t xml:space="preserve"> </w:t>
      </w:r>
      <w:r w:rsidRPr="00D373A2">
        <w:rPr>
          <w:sz w:val="18"/>
        </w:rPr>
        <w:t>issue</w:t>
      </w:r>
      <w:r w:rsidR="00D373A2" w:rsidRPr="00D373A2">
        <w:rPr>
          <w:sz w:val="18"/>
        </w:rPr>
        <w:t xml:space="preserve"> </w:t>
      </w:r>
      <w:r w:rsidRPr="00D373A2">
        <w:rPr>
          <w:sz w:val="18"/>
        </w:rPr>
        <w:t>a</w:t>
      </w:r>
      <w:r w:rsidR="00D373A2" w:rsidRPr="00D373A2">
        <w:rPr>
          <w:sz w:val="18"/>
        </w:rPr>
        <w:t xml:space="preserve"> </w:t>
      </w:r>
      <w:r w:rsidRPr="00D373A2">
        <w:rPr>
          <w:sz w:val="18"/>
        </w:rPr>
        <w:t>refund</w:t>
      </w:r>
      <w:r w:rsidR="00D373A2" w:rsidRPr="00D373A2">
        <w:rPr>
          <w:sz w:val="18"/>
        </w:rPr>
        <w:t xml:space="preserve"> </w:t>
      </w:r>
      <w:r w:rsidRPr="00D373A2">
        <w:rPr>
          <w:sz w:val="18"/>
        </w:rPr>
        <w:t>to</w:t>
      </w:r>
      <w:r w:rsidR="00D373A2" w:rsidRPr="00D373A2">
        <w:rPr>
          <w:sz w:val="18"/>
        </w:rPr>
        <w:t xml:space="preserve"> </w:t>
      </w:r>
      <w:r w:rsidRPr="00D373A2">
        <w:rPr>
          <w:sz w:val="18"/>
        </w:rPr>
        <w:t>the</w:t>
      </w:r>
      <w:r w:rsidR="00D373A2" w:rsidRPr="00D373A2">
        <w:rPr>
          <w:sz w:val="18"/>
        </w:rPr>
        <w:t xml:space="preserve"> </w:t>
      </w:r>
      <w:r w:rsidRPr="00D373A2">
        <w:rPr>
          <w:sz w:val="18"/>
        </w:rPr>
        <w:t>Hotel</w:t>
      </w:r>
      <w:r w:rsidR="00D373A2" w:rsidRPr="00D373A2">
        <w:rPr>
          <w:sz w:val="18"/>
        </w:rPr>
        <w:t xml:space="preserve"> </w:t>
      </w:r>
      <w:r w:rsidRPr="00D373A2">
        <w:rPr>
          <w:sz w:val="18"/>
        </w:rPr>
        <w:t>for</w:t>
      </w:r>
      <w:r w:rsidR="00D373A2" w:rsidRPr="00D373A2">
        <w:rPr>
          <w:sz w:val="18"/>
        </w:rPr>
        <w:t xml:space="preserve"> </w:t>
      </w:r>
      <w:r w:rsidRPr="00D373A2">
        <w:rPr>
          <w:sz w:val="18"/>
        </w:rPr>
        <w:t>the</w:t>
      </w:r>
      <w:r w:rsidR="00D373A2" w:rsidRPr="00D373A2">
        <w:rPr>
          <w:sz w:val="18"/>
        </w:rPr>
        <w:t xml:space="preserve"> </w:t>
      </w:r>
      <w:r w:rsidRPr="00D373A2">
        <w:rPr>
          <w:sz w:val="18"/>
        </w:rPr>
        <w:t>excess</w:t>
      </w:r>
      <w:r w:rsidR="00D373A2" w:rsidRPr="00D373A2">
        <w:rPr>
          <w:sz w:val="18"/>
        </w:rPr>
        <w:t xml:space="preserve"> </w:t>
      </w:r>
      <w:r w:rsidRPr="00D373A2">
        <w:rPr>
          <w:sz w:val="18"/>
        </w:rPr>
        <w:t>amount.</w:t>
      </w:r>
    </w:p>
    <w:p w14:paraId="15F0FEEC" w14:textId="65DE7BFD" w:rsidR="00437A58" w:rsidRPr="00D373A2" w:rsidRDefault="00082031" w:rsidP="001945E4">
      <w:pPr>
        <w:pStyle w:val="ListParagraph"/>
        <w:numPr>
          <w:ilvl w:val="0"/>
          <w:numId w:val="1"/>
        </w:numPr>
        <w:tabs>
          <w:tab w:val="left" w:pos="392"/>
        </w:tabs>
        <w:spacing w:before="2"/>
        <w:ind w:firstLine="0"/>
        <w:jc w:val="both"/>
        <w:rPr>
          <w:sz w:val="18"/>
        </w:rPr>
      </w:pPr>
      <w:r w:rsidRPr="00D373A2">
        <w:rPr>
          <w:sz w:val="18"/>
        </w:rPr>
        <w:t>Failure</w:t>
      </w:r>
      <w:r w:rsidR="00D373A2" w:rsidRPr="00D373A2">
        <w:rPr>
          <w:sz w:val="18"/>
        </w:rPr>
        <w:t xml:space="preserve"> </w:t>
      </w:r>
      <w:r w:rsidRPr="00D373A2">
        <w:rPr>
          <w:sz w:val="18"/>
        </w:rPr>
        <w:t>to</w:t>
      </w:r>
      <w:r w:rsidR="00D373A2" w:rsidRPr="00D373A2">
        <w:rPr>
          <w:sz w:val="18"/>
        </w:rPr>
        <w:t xml:space="preserve"> </w:t>
      </w:r>
      <w:r w:rsidRPr="00D373A2">
        <w:rPr>
          <w:sz w:val="18"/>
        </w:rPr>
        <w:t>pay</w:t>
      </w:r>
      <w:r w:rsidR="00D373A2" w:rsidRPr="00D373A2">
        <w:rPr>
          <w:sz w:val="18"/>
        </w:rPr>
        <w:t xml:space="preserve"> </w:t>
      </w:r>
      <w:r w:rsidRPr="00D373A2">
        <w:rPr>
          <w:sz w:val="18"/>
        </w:rPr>
        <w:t>the</w:t>
      </w:r>
      <w:r w:rsidR="00D373A2" w:rsidRPr="00D373A2">
        <w:rPr>
          <w:sz w:val="18"/>
        </w:rPr>
        <w:t xml:space="preserve"> </w:t>
      </w:r>
      <w:r w:rsidRPr="00D373A2">
        <w:rPr>
          <w:sz w:val="18"/>
        </w:rPr>
        <w:t>entirety</w:t>
      </w:r>
      <w:r w:rsidR="00D373A2" w:rsidRPr="00D373A2">
        <w:rPr>
          <w:sz w:val="18"/>
        </w:rPr>
        <w:t xml:space="preserve"> </w:t>
      </w:r>
      <w:r w:rsidRPr="00D373A2">
        <w:rPr>
          <w:sz w:val="18"/>
        </w:rPr>
        <w:t>of</w:t>
      </w:r>
      <w:r w:rsidR="00D373A2" w:rsidRPr="00D373A2">
        <w:rPr>
          <w:sz w:val="18"/>
        </w:rPr>
        <w:t xml:space="preserve"> </w:t>
      </w:r>
      <w:r w:rsidRPr="00D373A2">
        <w:rPr>
          <w:sz w:val="18"/>
        </w:rPr>
        <w:t>the</w:t>
      </w:r>
      <w:r w:rsidR="00D373A2" w:rsidRPr="00D373A2">
        <w:rPr>
          <w:sz w:val="18"/>
        </w:rPr>
        <w:t xml:space="preserve"> </w:t>
      </w:r>
      <w:r w:rsidRPr="00D373A2">
        <w:rPr>
          <w:sz w:val="18"/>
        </w:rPr>
        <w:t>Final</w:t>
      </w:r>
      <w:r w:rsidR="00D373A2" w:rsidRPr="00D373A2">
        <w:rPr>
          <w:sz w:val="18"/>
        </w:rPr>
        <w:t xml:space="preserve"> </w:t>
      </w:r>
      <w:r w:rsidRPr="00D373A2">
        <w:rPr>
          <w:sz w:val="18"/>
        </w:rPr>
        <w:t>Price</w:t>
      </w:r>
      <w:r w:rsidR="00D373A2" w:rsidRPr="00D373A2">
        <w:rPr>
          <w:sz w:val="18"/>
        </w:rPr>
        <w:t xml:space="preserve"> </w:t>
      </w:r>
      <w:r w:rsidRPr="00D373A2">
        <w:rPr>
          <w:sz w:val="18"/>
        </w:rPr>
        <w:t>as</w:t>
      </w:r>
      <w:r w:rsidR="00D373A2" w:rsidRPr="00D373A2">
        <w:rPr>
          <w:sz w:val="18"/>
        </w:rPr>
        <w:t xml:space="preserve"> </w:t>
      </w:r>
      <w:r w:rsidRPr="00D373A2">
        <w:rPr>
          <w:sz w:val="18"/>
        </w:rPr>
        <w:t>and</w:t>
      </w:r>
      <w:r w:rsidR="00D373A2" w:rsidRPr="00D373A2">
        <w:rPr>
          <w:sz w:val="18"/>
        </w:rPr>
        <w:t xml:space="preserve"> </w:t>
      </w:r>
      <w:r w:rsidRPr="00D373A2">
        <w:rPr>
          <w:sz w:val="18"/>
        </w:rPr>
        <w:t>when</w:t>
      </w:r>
      <w:r w:rsidR="00D373A2" w:rsidRPr="00D373A2">
        <w:rPr>
          <w:sz w:val="18"/>
        </w:rPr>
        <w:t xml:space="preserve"> </w:t>
      </w:r>
      <w:r w:rsidRPr="00D373A2">
        <w:rPr>
          <w:sz w:val="18"/>
        </w:rPr>
        <w:t>due</w:t>
      </w:r>
      <w:r w:rsidR="00D373A2" w:rsidRPr="00D373A2">
        <w:rPr>
          <w:sz w:val="18"/>
        </w:rPr>
        <w:t xml:space="preserve"> </w:t>
      </w:r>
      <w:r w:rsidRPr="00D373A2">
        <w:rPr>
          <w:sz w:val="18"/>
        </w:rPr>
        <w:t>shall</w:t>
      </w:r>
      <w:r w:rsidR="00D373A2" w:rsidRPr="00D373A2">
        <w:rPr>
          <w:sz w:val="18"/>
        </w:rPr>
        <w:t xml:space="preserve"> </w:t>
      </w:r>
      <w:r w:rsidRPr="00D373A2">
        <w:rPr>
          <w:sz w:val="18"/>
        </w:rPr>
        <w:t>be</w:t>
      </w:r>
      <w:r w:rsidR="00D373A2" w:rsidRPr="00D373A2">
        <w:rPr>
          <w:sz w:val="18"/>
        </w:rPr>
        <w:t xml:space="preserve"> </w:t>
      </w:r>
      <w:r w:rsidRPr="00D373A2">
        <w:rPr>
          <w:sz w:val="18"/>
        </w:rPr>
        <w:t>a</w:t>
      </w:r>
      <w:r w:rsidR="00D373A2" w:rsidRPr="00D373A2">
        <w:rPr>
          <w:sz w:val="18"/>
        </w:rPr>
        <w:t xml:space="preserve"> </w:t>
      </w:r>
      <w:r w:rsidRPr="00D373A2">
        <w:rPr>
          <w:sz w:val="18"/>
        </w:rPr>
        <w:t>material</w:t>
      </w:r>
      <w:r w:rsidR="00D373A2" w:rsidRPr="00D373A2">
        <w:rPr>
          <w:sz w:val="18"/>
        </w:rPr>
        <w:t xml:space="preserve"> </w:t>
      </w:r>
      <w:r w:rsidRPr="00D373A2">
        <w:rPr>
          <w:sz w:val="18"/>
        </w:rPr>
        <w:t>breach</w:t>
      </w:r>
      <w:r w:rsidR="00D373A2" w:rsidRPr="00D373A2">
        <w:rPr>
          <w:sz w:val="18"/>
        </w:rPr>
        <w:t xml:space="preserve"> </w:t>
      </w:r>
      <w:r w:rsidRPr="00D373A2">
        <w:rPr>
          <w:sz w:val="18"/>
        </w:rPr>
        <w:t>of</w:t>
      </w:r>
      <w:r w:rsidR="00D373A2" w:rsidRPr="00D373A2">
        <w:rPr>
          <w:sz w:val="18"/>
        </w:rPr>
        <w:t xml:space="preserve"> </w:t>
      </w:r>
      <w:r w:rsidRPr="00D373A2">
        <w:rPr>
          <w:sz w:val="18"/>
        </w:rPr>
        <w:t>contract.</w:t>
      </w:r>
    </w:p>
    <w:p w14:paraId="59705316" w14:textId="33D9A4ED" w:rsidR="00437A58" w:rsidRPr="00D373A2" w:rsidRDefault="00082031" w:rsidP="001945E4">
      <w:pPr>
        <w:pStyle w:val="ListParagraph"/>
        <w:numPr>
          <w:ilvl w:val="0"/>
          <w:numId w:val="1"/>
        </w:numPr>
        <w:tabs>
          <w:tab w:val="left" w:pos="392"/>
        </w:tabs>
        <w:spacing w:before="16"/>
        <w:ind w:firstLine="0"/>
        <w:jc w:val="both"/>
        <w:rPr>
          <w:sz w:val="18"/>
        </w:rPr>
      </w:pPr>
      <w:r w:rsidRPr="00D373A2">
        <w:rPr>
          <w:sz w:val="18"/>
        </w:rPr>
        <w:t>A</w:t>
      </w:r>
      <w:r w:rsidR="00D373A2" w:rsidRPr="00D373A2">
        <w:rPr>
          <w:sz w:val="18"/>
        </w:rPr>
        <w:t xml:space="preserve"> </w:t>
      </w:r>
      <w:r w:rsidRPr="00D373A2">
        <w:rPr>
          <w:sz w:val="18"/>
        </w:rPr>
        <w:t>restocking</w:t>
      </w:r>
      <w:r w:rsidR="00D373A2" w:rsidRPr="00D373A2">
        <w:rPr>
          <w:sz w:val="18"/>
        </w:rPr>
        <w:t xml:space="preserve"> </w:t>
      </w:r>
      <w:r w:rsidRPr="00D373A2">
        <w:rPr>
          <w:sz w:val="18"/>
        </w:rPr>
        <w:t>fee</w:t>
      </w:r>
      <w:r w:rsidR="00D373A2" w:rsidRPr="00D373A2">
        <w:rPr>
          <w:sz w:val="18"/>
        </w:rPr>
        <w:t xml:space="preserve"> </w:t>
      </w:r>
      <w:r w:rsidRPr="00D373A2">
        <w:rPr>
          <w:sz w:val="18"/>
        </w:rPr>
        <w:t>equal</w:t>
      </w:r>
      <w:r w:rsidR="00D373A2" w:rsidRPr="00D373A2">
        <w:rPr>
          <w:sz w:val="18"/>
        </w:rPr>
        <w:t xml:space="preserve"> </w:t>
      </w:r>
      <w:r w:rsidRPr="00D373A2">
        <w:rPr>
          <w:sz w:val="18"/>
        </w:rPr>
        <w:t>to</w:t>
      </w:r>
      <w:r w:rsidR="00D373A2" w:rsidRPr="00D373A2">
        <w:rPr>
          <w:sz w:val="18"/>
        </w:rPr>
        <w:t xml:space="preserve"> </w:t>
      </w:r>
      <w:r w:rsidRPr="00D373A2">
        <w:rPr>
          <w:sz w:val="18"/>
        </w:rPr>
        <w:t>ten</w:t>
      </w:r>
      <w:r w:rsidR="00D373A2" w:rsidRPr="00D373A2">
        <w:rPr>
          <w:sz w:val="18"/>
        </w:rPr>
        <w:t xml:space="preserve"> </w:t>
      </w:r>
      <w:r w:rsidRPr="00D373A2">
        <w:rPr>
          <w:sz w:val="18"/>
        </w:rPr>
        <w:t>percent</w:t>
      </w:r>
      <w:r w:rsidR="00D373A2" w:rsidRPr="00D373A2">
        <w:rPr>
          <w:sz w:val="18"/>
        </w:rPr>
        <w:t xml:space="preserve"> </w:t>
      </w:r>
      <w:r w:rsidRPr="00D373A2">
        <w:rPr>
          <w:sz w:val="18"/>
        </w:rPr>
        <w:t>(10%)</w:t>
      </w:r>
      <w:r w:rsidR="00D373A2" w:rsidRPr="00D373A2">
        <w:rPr>
          <w:sz w:val="18"/>
        </w:rPr>
        <w:t xml:space="preserve"> </w:t>
      </w:r>
      <w:r w:rsidRPr="00D373A2">
        <w:rPr>
          <w:sz w:val="18"/>
        </w:rPr>
        <w:t>of</w:t>
      </w:r>
      <w:r w:rsidR="00D373A2" w:rsidRPr="00D373A2">
        <w:rPr>
          <w:sz w:val="18"/>
        </w:rPr>
        <w:t xml:space="preserve"> </w:t>
      </w:r>
      <w:r w:rsidRPr="00D373A2">
        <w:rPr>
          <w:sz w:val="18"/>
        </w:rPr>
        <w:t>the</w:t>
      </w:r>
      <w:r w:rsidR="00D373A2" w:rsidRPr="00D373A2">
        <w:rPr>
          <w:sz w:val="18"/>
        </w:rPr>
        <w:t xml:space="preserve"> </w:t>
      </w:r>
      <w:r w:rsidRPr="00D373A2">
        <w:rPr>
          <w:sz w:val="18"/>
        </w:rPr>
        <w:t>price</w:t>
      </w:r>
      <w:r w:rsidR="00D373A2" w:rsidRPr="00D373A2">
        <w:rPr>
          <w:sz w:val="18"/>
        </w:rPr>
        <w:t xml:space="preserve"> </w:t>
      </w:r>
      <w:r w:rsidRPr="00D373A2">
        <w:rPr>
          <w:sz w:val="18"/>
        </w:rPr>
        <w:t>of</w:t>
      </w:r>
      <w:r w:rsidR="00D373A2" w:rsidRPr="00D373A2">
        <w:rPr>
          <w:sz w:val="18"/>
        </w:rPr>
        <w:t xml:space="preserve"> </w:t>
      </w:r>
      <w:r w:rsidRPr="00D373A2">
        <w:rPr>
          <w:sz w:val="18"/>
        </w:rPr>
        <w:t>the</w:t>
      </w:r>
      <w:r w:rsidR="00D373A2" w:rsidRPr="00D373A2">
        <w:rPr>
          <w:sz w:val="18"/>
        </w:rPr>
        <w:t xml:space="preserve"> </w:t>
      </w:r>
      <w:r w:rsidRPr="00D373A2">
        <w:rPr>
          <w:sz w:val="18"/>
        </w:rPr>
        <w:t>equipment</w:t>
      </w:r>
      <w:r w:rsidR="00D373A2" w:rsidRPr="00D373A2">
        <w:rPr>
          <w:sz w:val="18"/>
        </w:rPr>
        <w:t xml:space="preserve"> </w:t>
      </w:r>
      <w:r w:rsidRPr="00D373A2">
        <w:rPr>
          <w:sz w:val="18"/>
        </w:rPr>
        <w:t>will</w:t>
      </w:r>
      <w:r w:rsidR="00D373A2" w:rsidRPr="00D373A2">
        <w:rPr>
          <w:sz w:val="18"/>
        </w:rPr>
        <w:t xml:space="preserve"> </w:t>
      </w:r>
      <w:r w:rsidRPr="00D373A2">
        <w:rPr>
          <w:sz w:val="18"/>
        </w:rPr>
        <w:t>apply</w:t>
      </w:r>
      <w:r w:rsidR="00D373A2" w:rsidRPr="00D373A2">
        <w:rPr>
          <w:sz w:val="18"/>
        </w:rPr>
        <w:t xml:space="preserve"> </w:t>
      </w:r>
      <w:r w:rsidRPr="00D373A2">
        <w:rPr>
          <w:sz w:val="18"/>
        </w:rPr>
        <w:t>to</w:t>
      </w:r>
      <w:r w:rsidR="00D373A2" w:rsidRPr="00D373A2">
        <w:rPr>
          <w:sz w:val="18"/>
        </w:rPr>
        <w:t xml:space="preserve"> </w:t>
      </w:r>
      <w:r w:rsidRPr="00D373A2">
        <w:rPr>
          <w:sz w:val="18"/>
        </w:rPr>
        <w:t>each</w:t>
      </w:r>
      <w:r w:rsidR="00D373A2" w:rsidRPr="00D373A2">
        <w:rPr>
          <w:sz w:val="18"/>
        </w:rPr>
        <w:t xml:space="preserve"> </w:t>
      </w:r>
      <w:r w:rsidRPr="00D373A2">
        <w:rPr>
          <w:sz w:val="18"/>
        </w:rPr>
        <w:t>unopened</w:t>
      </w:r>
      <w:r w:rsidR="00D373A2" w:rsidRPr="00D373A2">
        <w:rPr>
          <w:sz w:val="18"/>
        </w:rPr>
        <w:t xml:space="preserve"> </w:t>
      </w:r>
      <w:r w:rsidRPr="00D373A2">
        <w:rPr>
          <w:sz w:val="18"/>
        </w:rPr>
        <w:t>device.</w:t>
      </w:r>
    </w:p>
    <w:p w14:paraId="45306B67" w14:textId="6A95B214" w:rsidR="00437A58" w:rsidRPr="00E21087" w:rsidRDefault="00082031" w:rsidP="001945E4">
      <w:pPr>
        <w:pStyle w:val="ListParagraph"/>
        <w:numPr>
          <w:ilvl w:val="0"/>
          <w:numId w:val="1"/>
        </w:numPr>
        <w:tabs>
          <w:tab w:val="left" w:pos="392"/>
        </w:tabs>
        <w:spacing w:before="16" w:line="259" w:lineRule="auto"/>
        <w:ind w:right="263" w:firstLine="0"/>
        <w:rPr>
          <w:sz w:val="18"/>
        </w:rPr>
      </w:pPr>
      <w:r w:rsidRPr="00E21087">
        <w:rPr>
          <w:sz w:val="18"/>
        </w:rPr>
        <w:t>IHG</w:t>
      </w:r>
      <w:r w:rsidR="00D373A2" w:rsidRPr="00E21087">
        <w:rPr>
          <w:sz w:val="18"/>
        </w:rPr>
        <w:t xml:space="preserve"> </w:t>
      </w:r>
      <w:r w:rsidRPr="00E21087">
        <w:rPr>
          <w:sz w:val="18"/>
        </w:rPr>
        <w:t>Secure</w:t>
      </w:r>
      <w:r w:rsidR="00D373A2" w:rsidRPr="00E21087">
        <w:rPr>
          <w:sz w:val="18"/>
        </w:rPr>
        <w:t xml:space="preserve"> </w:t>
      </w:r>
      <w:r w:rsidRPr="00E21087">
        <w:rPr>
          <w:sz w:val="18"/>
        </w:rPr>
        <w:t>Payment</w:t>
      </w:r>
      <w:r w:rsidR="00D373A2" w:rsidRPr="00E21087">
        <w:rPr>
          <w:sz w:val="18"/>
        </w:rPr>
        <w:t xml:space="preserve"> </w:t>
      </w:r>
      <w:r w:rsidRPr="00E21087">
        <w:rPr>
          <w:sz w:val="18"/>
        </w:rPr>
        <w:t>Solution</w:t>
      </w:r>
      <w:r w:rsidR="00D373A2" w:rsidRPr="00E21087">
        <w:rPr>
          <w:sz w:val="18"/>
        </w:rPr>
        <w:t xml:space="preserve"> </w:t>
      </w:r>
      <w:r w:rsidRPr="00E21087">
        <w:rPr>
          <w:sz w:val="18"/>
        </w:rPr>
        <w:t>(SPS)</w:t>
      </w:r>
      <w:r w:rsidR="00D373A2" w:rsidRPr="00E21087">
        <w:rPr>
          <w:sz w:val="18"/>
        </w:rPr>
        <w:t xml:space="preserve"> </w:t>
      </w:r>
      <w:r w:rsidRPr="00E21087">
        <w:rPr>
          <w:sz w:val="18"/>
        </w:rPr>
        <w:t>Fee</w:t>
      </w:r>
      <w:r w:rsidR="00D373A2" w:rsidRPr="00E21087">
        <w:rPr>
          <w:sz w:val="18"/>
        </w:rPr>
        <w:t xml:space="preserve"> </w:t>
      </w:r>
      <w:r w:rsidRPr="00E21087">
        <w:rPr>
          <w:sz w:val="18"/>
        </w:rPr>
        <w:t>–</w:t>
      </w:r>
      <w:r w:rsidR="008B6C3D" w:rsidRPr="00E21087">
        <w:rPr>
          <w:sz w:val="18"/>
        </w:rPr>
        <w:t xml:space="preserve"> Under the NGP (SPS) solution</w:t>
      </w:r>
      <w:r w:rsidRPr="00E21087">
        <w:rPr>
          <w:sz w:val="18"/>
        </w:rPr>
        <w:t>,</w:t>
      </w:r>
      <w:r w:rsidR="00D373A2" w:rsidRPr="00E21087">
        <w:rPr>
          <w:sz w:val="18"/>
        </w:rPr>
        <w:t xml:space="preserve"> </w:t>
      </w:r>
      <w:r w:rsidRPr="00E21087">
        <w:rPr>
          <w:sz w:val="18"/>
        </w:rPr>
        <w:t>IHG</w:t>
      </w:r>
      <w:r w:rsidR="00D373A2" w:rsidRPr="00E21087">
        <w:rPr>
          <w:sz w:val="18"/>
        </w:rPr>
        <w:t xml:space="preserve"> </w:t>
      </w:r>
      <w:r w:rsidRPr="00E21087">
        <w:rPr>
          <w:sz w:val="18"/>
        </w:rPr>
        <w:t>will</w:t>
      </w:r>
      <w:r w:rsidR="00D373A2" w:rsidRPr="00E21087">
        <w:rPr>
          <w:sz w:val="18"/>
        </w:rPr>
        <w:t xml:space="preserve"> </w:t>
      </w:r>
      <w:r w:rsidR="008B6C3D" w:rsidRPr="00E21087">
        <w:rPr>
          <w:sz w:val="18"/>
        </w:rPr>
        <w:t>reduce</w:t>
      </w:r>
      <w:r w:rsidR="00D373A2" w:rsidRPr="00E21087">
        <w:rPr>
          <w:sz w:val="18"/>
        </w:rPr>
        <w:t xml:space="preserve"> </w:t>
      </w:r>
      <w:r w:rsidRPr="00E21087">
        <w:rPr>
          <w:sz w:val="18"/>
        </w:rPr>
        <w:t>the</w:t>
      </w:r>
      <w:r w:rsidR="00D373A2" w:rsidRPr="00E21087">
        <w:rPr>
          <w:sz w:val="18"/>
        </w:rPr>
        <w:t xml:space="preserve"> </w:t>
      </w:r>
      <w:r w:rsidR="008B6C3D" w:rsidRPr="00E21087">
        <w:rPr>
          <w:sz w:val="18"/>
        </w:rPr>
        <w:t xml:space="preserve">existing “Legacy” SPS support fees of $1875.00 USD annually to $1680.00 annually to </w:t>
      </w:r>
      <w:r w:rsidRPr="00E21087">
        <w:rPr>
          <w:sz w:val="18"/>
        </w:rPr>
        <w:t>be</w:t>
      </w:r>
      <w:r w:rsidR="00D373A2" w:rsidRPr="00E21087">
        <w:rPr>
          <w:sz w:val="18"/>
        </w:rPr>
        <w:t xml:space="preserve"> </w:t>
      </w:r>
      <w:r w:rsidRPr="00E21087">
        <w:rPr>
          <w:sz w:val="18"/>
        </w:rPr>
        <w:t>billed</w:t>
      </w:r>
      <w:r w:rsidR="00D373A2" w:rsidRPr="00E21087">
        <w:rPr>
          <w:sz w:val="18"/>
        </w:rPr>
        <w:t xml:space="preserve"> </w:t>
      </w:r>
      <w:r w:rsidRPr="00E21087">
        <w:rPr>
          <w:sz w:val="18"/>
        </w:rPr>
        <w:t>in</w:t>
      </w:r>
      <w:r w:rsidR="00D373A2" w:rsidRPr="00E21087">
        <w:rPr>
          <w:sz w:val="18"/>
        </w:rPr>
        <w:t xml:space="preserve"> </w:t>
      </w:r>
      <w:r w:rsidRPr="00E21087">
        <w:rPr>
          <w:sz w:val="18"/>
        </w:rPr>
        <w:t>monthly</w:t>
      </w:r>
      <w:r w:rsidR="00D373A2" w:rsidRPr="00E21087">
        <w:rPr>
          <w:sz w:val="18"/>
        </w:rPr>
        <w:t xml:space="preserve"> </w:t>
      </w:r>
      <w:r w:rsidRPr="00E21087">
        <w:rPr>
          <w:sz w:val="18"/>
        </w:rPr>
        <w:t>increments</w:t>
      </w:r>
      <w:r w:rsidR="00D373A2" w:rsidRPr="00E21087">
        <w:rPr>
          <w:sz w:val="18"/>
        </w:rPr>
        <w:t xml:space="preserve"> </w:t>
      </w:r>
      <w:r w:rsidRPr="00E21087">
        <w:rPr>
          <w:sz w:val="18"/>
        </w:rPr>
        <w:t>by</w:t>
      </w:r>
      <w:r w:rsidR="00D373A2" w:rsidRPr="00E21087">
        <w:rPr>
          <w:sz w:val="18"/>
        </w:rPr>
        <w:t xml:space="preserve"> </w:t>
      </w:r>
      <w:r w:rsidRPr="00E21087">
        <w:rPr>
          <w:sz w:val="18"/>
        </w:rPr>
        <w:t>IHG.</w:t>
      </w:r>
    </w:p>
    <w:p w14:paraId="2E01FBE1" w14:textId="77777777" w:rsidR="002717D9" w:rsidRDefault="002717D9">
      <w:pPr>
        <w:pStyle w:val="Heading2"/>
        <w:tabs>
          <w:tab w:val="left" w:pos="4663"/>
        </w:tabs>
        <w:spacing w:before="155"/>
      </w:pPr>
      <w:bookmarkStart w:id="39" w:name="Company_Name:"/>
      <w:bookmarkEnd w:id="39"/>
    </w:p>
    <w:p w14:paraId="6D952449" w14:textId="18B334EC" w:rsidR="00437A58" w:rsidRDefault="00082031">
      <w:pPr>
        <w:pStyle w:val="Heading2"/>
        <w:tabs>
          <w:tab w:val="left" w:pos="4663"/>
        </w:tabs>
        <w:spacing w:before="155"/>
      </w:pPr>
      <w:r>
        <w:t>Company</w:t>
      </w:r>
      <w:r w:rsidR="00D373A2">
        <w:rPr>
          <w:spacing w:val="-4"/>
        </w:rPr>
        <w:t xml:space="preserve"> </w:t>
      </w:r>
      <w:r>
        <w:t>Name:</w:t>
      </w:r>
      <w:r w:rsidR="00D373A2">
        <w:rPr>
          <w:spacing w:val="-1"/>
        </w:rPr>
        <w:t xml:space="preserve"> </w:t>
      </w:r>
      <w:r>
        <w:rPr>
          <w:u w:val="single"/>
        </w:rPr>
        <w:tab/>
      </w:r>
    </w:p>
    <w:p w14:paraId="0D9DE482" w14:textId="77777777" w:rsidR="00437A58" w:rsidRDefault="00437A58">
      <w:pPr>
        <w:pStyle w:val="BodyText"/>
        <w:spacing w:before="8"/>
        <w:ind w:left="0"/>
        <w:rPr>
          <w:sz w:val="10"/>
        </w:rPr>
      </w:pPr>
    </w:p>
    <w:p w14:paraId="7D53F68F" w14:textId="44C8F1A9" w:rsidR="00437A58" w:rsidRDefault="00082031">
      <w:pPr>
        <w:tabs>
          <w:tab w:val="left" w:pos="4605"/>
        </w:tabs>
        <w:spacing w:before="93"/>
        <w:ind w:left="120"/>
        <w:rPr>
          <w:sz w:val="20"/>
        </w:rPr>
      </w:pPr>
      <w:r>
        <w:rPr>
          <w:sz w:val="20"/>
        </w:rPr>
        <w:t>By</w:t>
      </w:r>
      <w:r w:rsidR="00D373A2">
        <w:rPr>
          <w:spacing w:val="-15"/>
          <w:sz w:val="20"/>
        </w:rPr>
        <w:t xml:space="preserve"> </w:t>
      </w:r>
      <w:r>
        <w:rPr>
          <w:sz w:val="20"/>
        </w:rPr>
        <w:t>(Signature):</w:t>
      </w:r>
      <w:r w:rsidR="00D373A2">
        <w:rPr>
          <w:sz w:val="20"/>
        </w:rPr>
        <w:t xml:space="preserve"> </w:t>
      </w:r>
      <w:r>
        <w:rPr>
          <w:sz w:val="20"/>
          <w:u w:val="single"/>
        </w:rPr>
        <w:tab/>
      </w:r>
    </w:p>
    <w:p w14:paraId="1926DA04" w14:textId="77777777" w:rsidR="00437A58" w:rsidRDefault="00437A58">
      <w:pPr>
        <w:pStyle w:val="BodyText"/>
        <w:spacing w:before="3"/>
        <w:ind w:left="0"/>
        <w:rPr>
          <w:sz w:val="11"/>
        </w:rPr>
      </w:pPr>
    </w:p>
    <w:p w14:paraId="162EFAD8" w14:textId="77777777" w:rsidR="007524A3" w:rsidRDefault="00082031">
      <w:pPr>
        <w:tabs>
          <w:tab w:val="left" w:pos="4596"/>
        </w:tabs>
        <w:spacing w:before="93" w:line="463" w:lineRule="auto"/>
        <w:ind w:left="120" w:right="5018"/>
        <w:rPr>
          <w:ins w:id="40" w:author="John Savage [3]" w:date="2022-03-16T11:24:00Z"/>
          <w:sz w:val="20"/>
        </w:rPr>
      </w:pPr>
      <w:r>
        <w:rPr>
          <w:sz w:val="20"/>
        </w:rPr>
        <w:t>Name:</w:t>
      </w:r>
      <w:r>
        <w:rPr>
          <w:sz w:val="20"/>
          <w:u w:val="single"/>
        </w:rPr>
        <w:tab/>
      </w:r>
      <w:r w:rsidR="00D373A2">
        <w:rPr>
          <w:sz w:val="20"/>
        </w:rPr>
        <w:t xml:space="preserve"> </w:t>
      </w:r>
    </w:p>
    <w:p w14:paraId="02868DEB" w14:textId="16BE1B6E" w:rsidR="00437A58" w:rsidRDefault="00082031">
      <w:pPr>
        <w:tabs>
          <w:tab w:val="left" w:pos="4596"/>
        </w:tabs>
        <w:spacing w:before="93" w:line="463" w:lineRule="auto"/>
        <w:ind w:left="120" w:right="5018"/>
        <w:rPr>
          <w:sz w:val="20"/>
        </w:rPr>
      </w:pPr>
      <w:r>
        <w:rPr>
          <w:sz w:val="20"/>
        </w:rPr>
        <w:t>Title:</w:t>
      </w:r>
      <w:r w:rsidR="00D373A2">
        <w:rPr>
          <w:spacing w:val="-1"/>
          <w:sz w:val="20"/>
        </w:rPr>
        <w:t xml:space="preserve"> </w:t>
      </w:r>
      <w:r>
        <w:rPr>
          <w:sz w:val="20"/>
          <w:u w:val="single"/>
        </w:rPr>
        <w:tab/>
      </w:r>
    </w:p>
    <w:p w14:paraId="7EFF2844" w14:textId="6E879F17" w:rsidR="007524A3" w:rsidRDefault="00082031">
      <w:pPr>
        <w:tabs>
          <w:tab w:val="left" w:pos="4639"/>
        </w:tabs>
        <w:spacing w:before="7"/>
        <w:ind w:left="120"/>
        <w:rPr>
          <w:ins w:id="41" w:author="John Savage [3]" w:date="2022-03-16T11:23:00Z"/>
          <w:sz w:val="20"/>
        </w:rPr>
      </w:pPr>
      <w:r>
        <w:rPr>
          <w:sz w:val="20"/>
        </w:rPr>
        <w:t>Date:</w:t>
      </w:r>
      <w:r w:rsidR="00D373A2">
        <w:rPr>
          <w:spacing w:val="1"/>
          <w:sz w:val="20"/>
        </w:rPr>
        <w:t xml:space="preserve"> </w:t>
      </w:r>
      <w:r>
        <w:rPr>
          <w:sz w:val="20"/>
          <w:u w:val="single"/>
        </w:rPr>
        <w:tab/>
      </w:r>
    </w:p>
    <w:p w14:paraId="63EF2872" w14:textId="77777777" w:rsidR="007524A3" w:rsidRDefault="007524A3">
      <w:pPr>
        <w:rPr>
          <w:ins w:id="42" w:author="John Savage [3]" w:date="2022-03-16T11:23:00Z"/>
          <w:sz w:val="20"/>
        </w:rPr>
      </w:pPr>
      <w:ins w:id="43" w:author="John Savage [3]" w:date="2022-03-16T11:23:00Z">
        <w:r>
          <w:rPr>
            <w:sz w:val="20"/>
          </w:rPr>
          <w:br w:type="page"/>
        </w:r>
      </w:ins>
    </w:p>
    <w:p w14:paraId="3FE7414C" w14:textId="77777777" w:rsidR="007524A3" w:rsidRDefault="007524A3" w:rsidP="007524A3">
      <w:pPr>
        <w:keepNext/>
        <w:widowControl/>
        <w:autoSpaceDE/>
        <w:jc w:val="center"/>
        <w:rPr>
          <w:ins w:id="44" w:author="John Savage [3]" w:date="2022-03-16T11:24:00Z"/>
          <w:rFonts w:ascii="Arial Narrow" w:eastAsia="Times New Roman" w:hAnsi="Arial Narrow"/>
          <w:b/>
          <w:bCs/>
          <w:lang w:bidi="ar-SA"/>
        </w:rPr>
      </w:pPr>
      <w:ins w:id="45" w:author="John Savage [3]" w:date="2022-03-16T11:24:00Z">
        <w:r>
          <w:rPr>
            <w:rFonts w:ascii="Arial Narrow" w:eastAsia="Times New Roman" w:hAnsi="Arial Narrow"/>
            <w:b/>
            <w:bCs/>
            <w:lang w:bidi="ar-SA"/>
          </w:rPr>
          <w:lastRenderedPageBreak/>
          <w:t>PARTICIPATION AGREEMENT</w:t>
        </w:r>
      </w:ins>
    </w:p>
    <w:p w14:paraId="25C0E4CA" w14:textId="77777777" w:rsidR="007524A3" w:rsidRDefault="007524A3" w:rsidP="007524A3">
      <w:pPr>
        <w:keepNext/>
        <w:widowControl/>
        <w:autoSpaceDE/>
        <w:jc w:val="center"/>
        <w:rPr>
          <w:ins w:id="46" w:author="John Savage [3]" w:date="2022-03-16T11:24:00Z"/>
          <w:rFonts w:ascii="Arial Narrow" w:eastAsia="Times New Roman" w:hAnsi="Arial Narrow"/>
          <w:b/>
          <w:bCs/>
          <w:u w:val="single"/>
          <w:lang w:bidi="ar-SA"/>
        </w:rPr>
      </w:pPr>
      <w:ins w:id="47" w:author="John Savage [3]" w:date="2022-03-16T11:24:00Z">
        <w:r>
          <w:rPr>
            <w:rFonts w:ascii="Arial Narrow" w:eastAsia="Times New Roman" w:hAnsi="Arial Narrow"/>
            <w:b/>
            <w:bCs/>
            <w:u w:val="single"/>
            <w:lang w:bidi="ar-SA"/>
          </w:rPr>
          <w:t>IHG NextGen Payment Solution (FP)</w:t>
        </w:r>
      </w:ins>
    </w:p>
    <w:p w14:paraId="7415ED99" w14:textId="77777777" w:rsidR="007524A3" w:rsidRDefault="007524A3" w:rsidP="007524A3">
      <w:pPr>
        <w:widowControl/>
        <w:autoSpaceDE/>
        <w:jc w:val="both"/>
        <w:rPr>
          <w:ins w:id="48" w:author="John Savage [3]" w:date="2022-03-16T11:24:00Z"/>
          <w:rFonts w:ascii="Arial Narrow" w:eastAsia="Times New Roman" w:hAnsi="Arial Narrow"/>
          <w:bCs/>
          <w:lang w:bidi="ar-SA"/>
        </w:rPr>
      </w:pPr>
    </w:p>
    <w:p w14:paraId="08490D15" w14:textId="77777777" w:rsidR="007524A3" w:rsidRDefault="007524A3" w:rsidP="007524A3">
      <w:pPr>
        <w:widowControl/>
        <w:autoSpaceDE/>
        <w:jc w:val="both"/>
        <w:rPr>
          <w:ins w:id="49" w:author="John Savage [3]" w:date="2022-03-16T11:24:00Z"/>
          <w:rFonts w:ascii="Arial Narrow" w:eastAsia="Times New Roman" w:hAnsi="Arial Narrow"/>
          <w:bCs/>
          <w:lang w:bidi="ar-SA"/>
        </w:rPr>
      </w:pPr>
      <w:ins w:id="50" w:author="John Savage [3]" w:date="2022-03-16T11:24:00Z">
        <w:r>
          <w:rPr>
            <w:rFonts w:ascii="Arial Narrow" w:eastAsia="Times New Roman" w:hAnsi="Arial Narrow"/>
            <w:bCs/>
            <w:lang w:bidi="ar-SA"/>
          </w:rPr>
          <w:t xml:space="preserve">This Participation Agreement for the IHG NextGen Payment Solution (FP), effective as of the date of last signature below, is entered into by and between Six Continents Hotels, Inc. (“IHG”) and </w:t>
        </w:r>
        <w:r>
          <w:rPr>
            <w:rFonts w:ascii="Arial Narrow" w:eastAsia="Times New Roman" w:hAnsi="Arial Narrow"/>
            <w:bCs/>
            <w:color w:val="FF0000"/>
            <w:u w:val="single"/>
            <w:lang w:bidi="ar-SA"/>
          </w:rPr>
          <w:t>[AUTHORISED SIGNOR]</w:t>
        </w:r>
        <w:r>
          <w:rPr>
            <w:rFonts w:ascii="Arial Narrow" w:eastAsia="Times New Roman" w:hAnsi="Arial Narrow"/>
            <w:bCs/>
            <w:lang w:bidi="ar-SA"/>
          </w:rPr>
          <w:t xml:space="preserve"> for, </w:t>
        </w:r>
        <w:proofErr w:type="spellStart"/>
        <w:r>
          <w:rPr>
            <w:rFonts w:ascii="Arial Narrow" w:eastAsia="Times New Roman" w:hAnsi="Arial Narrow"/>
            <w:bCs/>
            <w:lang w:bidi="ar-SA"/>
          </w:rPr>
          <w:t>InnCode</w:t>
        </w:r>
        <w:proofErr w:type="spellEnd"/>
        <w:r>
          <w:rPr>
            <w:rFonts w:ascii="Arial Narrow" w:eastAsia="Times New Roman" w:hAnsi="Arial Narrow"/>
            <w:bCs/>
            <w:lang w:bidi="ar-SA"/>
          </w:rPr>
          <w:t xml:space="preserve"> </w:t>
        </w:r>
        <w:r>
          <w:rPr>
            <w:rFonts w:ascii="Arial Narrow" w:eastAsia="Times New Roman" w:hAnsi="Arial Narrow"/>
            <w:bCs/>
            <w:color w:val="FF0000"/>
            <w:u w:val="single"/>
            <w:lang w:bidi="ar-SA"/>
          </w:rPr>
          <w:t>[INNCODE]</w:t>
        </w:r>
        <w:r>
          <w:rPr>
            <w:rFonts w:ascii="Arial Narrow" w:eastAsia="Times New Roman" w:hAnsi="Arial Narrow"/>
            <w:bCs/>
            <w:lang w:bidi="ar-SA"/>
          </w:rPr>
          <w:t xml:space="preserve"> (“Hotel”). </w:t>
        </w:r>
      </w:ins>
    </w:p>
    <w:p w14:paraId="758793E6" w14:textId="77777777" w:rsidR="007524A3" w:rsidRDefault="007524A3" w:rsidP="007524A3">
      <w:pPr>
        <w:widowControl/>
        <w:autoSpaceDE/>
        <w:jc w:val="both"/>
        <w:rPr>
          <w:ins w:id="51" w:author="John Savage [3]" w:date="2022-03-16T11:24:00Z"/>
          <w:rFonts w:ascii="Arial Narrow" w:eastAsia="Times New Roman" w:hAnsi="Arial Narrow"/>
          <w:bCs/>
          <w:lang w:bidi="ar-SA"/>
        </w:rPr>
      </w:pPr>
    </w:p>
    <w:p w14:paraId="6D41E460" w14:textId="77777777" w:rsidR="007524A3" w:rsidRDefault="007524A3" w:rsidP="007524A3">
      <w:pPr>
        <w:widowControl/>
        <w:autoSpaceDE/>
        <w:jc w:val="both"/>
        <w:rPr>
          <w:ins w:id="52" w:author="John Savage [3]" w:date="2022-03-16T11:24:00Z"/>
          <w:rFonts w:ascii="Arial Narrow" w:eastAsia="Times New Roman" w:hAnsi="Arial Narrow"/>
          <w:bCs/>
          <w:lang w:bidi="ar-SA"/>
        </w:rPr>
      </w:pPr>
      <w:ins w:id="53" w:author="John Savage [3]" w:date="2022-03-16T11:24:00Z">
        <w:r>
          <w:rPr>
            <w:rFonts w:ascii="Arial Narrow" w:eastAsia="Times New Roman" w:hAnsi="Arial Narrow"/>
            <w:bCs/>
            <w:lang w:bidi="ar-SA"/>
          </w:rPr>
          <w:t xml:space="preserve">By execution of this Participation Agreement, the parties hereto agree as follows: </w:t>
        </w:r>
      </w:ins>
    </w:p>
    <w:p w14:paraId="13E3209A" w14:textId="77777777" w:rsidR="007524A3" w:rsidRDefault="007524A3" w:rsidP="007524A3">
      <w:pPr>
        <w:widowControl/>
        <w:tabs>
          <w:tab w:val="right" w:pos="3600"/>
          <w:tab w:val="left" w:pos="4680"/>
          <w:tab w:val="right" w:pos="8280"/>
        </w:tabs>
        <w:autoSpaceDE/>
        <w:spacing w:after="60"/>
        <w:jc w:val="both"/>
        <w:rPr>
          <w:ins w:id="54" w:author="John Savage [3]" w:date="2022-03-16T11:24:00Z"/>
          <w:rFonts w:ascii="Arial Narrow" w:eastAsia="Times New Roman" w:hAnsi="Arial Narrow" w:cs="Times New Roman"/>
          <w:u w:val="single"/>
          <w:lang w:bidi="ar-SA"/>
        </w:rPr>
      </w:pPr>
    </w:p>
    <w:p w14:paraId="0B6672D0"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55" w:author="John Savage [3]" w:date="2022-03-16T11:24:00Z"/>
          <w:rFonts w:ascii="Arial Narrow" w:eastAsia="Times New Roman" w:hAnsi="Arial Narrow" w:cs="Times New Roman"/>
          <w:u w:val="single"/>
          <w:lang w:val="x-none" w:eastAsia="x-none" w:bidi="ar-SA"/>
        </w:rPr>
      </w:pPr>
      <w:ins w:id="56" w:author="John Savage [3]" w:date="2022-03-16T11:24:00Z">
        <w:r>
          <w:rPr>
            <w:rFonts w:ascii="Arial Narrow" w:eastAsia="Times New Roman" w:hAnsi="Arial Narrow" w:cs="Times New Roman"/>
            <w:u w:val="single"/>
            <w:lang w:val="x-none" w:eastAsia="x-none" w:bidi="ar-SA"/>
          </w:rPr>
          <w:t>Requirement for Participation Agreement</w:t>
        </w:r>
        <w:r>
          <w:rPr>
            <w:rFonts w:ascii="Arial Narrow" w:eastAsia="Times New Roman" w:hAnsi="Arial Narrow" w:cs="Times New Roman"/>
            <w:lang w:val="x-none" w:eastAsia="x-none" w:bidi="ar-SA"/>
          </w:rPr>
          <w:t>. Hotel acknowledges that IHG and FreedomPay have entered into the NextGen Payment Solution Agreement (the "</w:t>
        </w:r>
        <w:r>
          <w:rPr>
            <w:rFonts w:ascii="Arial Narrow" w:eastAsia="Times New Roman" w:hAnsi="Arial Narrow" w:cs="Times New Roman"/>
            <w:lang w:eastAsia="x-none" w:bidi="ar-SA"/>
          </w:rPr>
          <w:t xml:space="preserve">NGP </w:t>
        </w:r>
        <w:r>
          <w:rPr>
            <w:rFonts w:ascii="Arial Narrow" w:eastAsia="Times New Roman" w:hAnsi="Arial Narrow" w:cs="Times New Roman"/>
            <w:lang w:val="x-none" w:eastAsia="x-none" w:bidi="ar-SA"/>
          </w:rPr>
          <w:t xml:space="preserve">Agreement"), effective as of </w:t>
        </w:r>
        <w:r>
          <w:rPr>
            <w:rFonts w:ascii="Arial Narrow" w:eastAsia="Times New Roman" w:hAnsi="Arial Narrow" w:cs="Times New Roman"/>
            <w:lang w:eastAsia="x-none" w:bidi="ar-SA"/>
          </w:rPr>
          <w:t>June 29</w:t>
        </w:r>
        <w:r>
          <w:rPr>
            <w:rFonts w:ascii="Arial Narrow" w:eastAsia="Times New Roman" w:hAnsi="Arial Narrow" w:cs="Times New Roman"/>
            <w:lang w:val="x-none" w:eastAsia="x-none" w:bidi="ar-SA"/>
          </w:rPr>
          <w:t xml:space="preserve">, 2021.  The </w:t>
        </w:r>
        <w:r>
          <w:rPr>
            <w:rFonts w:ascii="Arial Narrow" w:eastAsia="Times New Roman" w:hAnsi="Arial Narrow" w:cs="Times New Roman"/>
            <w:lang w:eastAsia="x-none" w:bidi="ar-SA"/>
          </w:rPr>
          <w:t xml:space="preserve">NGP </w:t>
        </w:r>
        <w:r>
          <w:rPr>
            <w:rFonts w:ascii="Arial Narrow" w:eastAsia="Times New Roman" w:hAnsi="Arial Narrow" w:cs="Times New Roman"/>
            <w:lang w:val="x-none" w:eastAsia="x-none" w:bidi="ar-SA"/>
          </w:rPr>
          <w:t xml:space="preserve">Agreement provides that an IHG-branded hotel or service company to such a hotel may, upon execution of a Participation Agreement, receive the benefit of </w:t>
        </w:r>
        <w:r>
          <w:rPr>
            <w:rFonts w:ascii="Arial Narrow" w:eastAsia="Times New Roman" w:hAnsi="Arial Narrow" w:cs="Times New Roman"/>
            <w:lang w:eastAsia="x-none" w:bidi="ar-SA"/>
          </w:rPr>
          <w:t xml:space="preserve">the NextGen Payment Solution </w:t>
        </w:r>
        <w:r>
          <w:rPr>
            <w:rFonts w:ascii="Arial Narrow" w:eastAsia="Times New Roman" w:hAnsi="Arial Narrow" w:cs="Times New Roman"/>
            <w:lang w:val="x-none" w:eastAsia="x-none" w:bidi="ar-SA"/>
          </w:rPr>
          <w:t>services</w:t>
        </w:r>
        <w:r>
          <w:rPr>
            <w:rFonts w:ascii="Arial Narrow" w:eastAsia="Times New Roman" w:hAnsi="Arial Narrow" w:cs="Times New Roman"/>
            <w:lang w:eastAsia="x-none" w:bidi="ar-SA"/>
          </w:rPr>
          <w:t xml:space="preserve"> agreed by IHG and FreedomPay</w:t>
        </w:r>
        <w:r>
          <w:rPr>
            <w:rFonts w:ascii="Arial Narrow" w:eastAsia="Times New Roman" w:hAnsi="Arial Narrow" w:cs="Times New Roman"/>
            <w:lang w:val="x-none" w:eastAsia="x-none" w:bidi="ar-SA"/>
          </w:rPr>
          <w:t>.</w:t>
        </w:r>
      </w:ins>
    </w:p>
    <w:p w14:paraId="744F583F"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57" w:author="John Savage [3]" w:date="2022-03-16T11:24:00Z"/>
          <w:rFonts w:ascii="Arial Narrow" w:eastAsia="Times New Roman" w:hAnsi="Arial Narrow" w:cs="Times New Roman"/>
          <w:u w:val="single"/>
          <w:lang w:val="x-none" w:eastAsia="x-none" w:bidi="ar-SA"/>
        </w:rPr>
      </w:pPr>
      <w:ins w:id="58" w:author="John Savage [3]" w:date="2022-03-16T11:24:00Z">
        <w:r>
          <w:rPr>
            <w:rFonts w:ascii="Arial Narrow" w:eastAsia="Times New Roman" w:hAnsi="Arial Narrow" w:cs="Times New Roman"/>
            <w:u w:val="single"/>
            <w:lang w:val="x-none" w:eastAsia="x-none" w:bidi="ar-SA"/>
          </w:rPr>
          <w:t>FreedomPay Services</w:t>
        </w:r>
        <w:r>
          <w:rPr>
            <w:rFonts w:ascii="Arial Narrow" w:eastAsia="Times New Roman" w:hAnsi="Arial Narrow" w:cs="Times New Roman"/>
            <w:lang w:val="x-none" w:eastAsia="x-none" w:bidi="ar-SA"/>
          </w:rPr>
          <w:t>.</w:t>
        </w:r>
        <w:r>
          <w:rPr>
            <w:rFonts w:ascii="Arial Narrow" w:eastAsia="Times New Roman" w:hAnsi="Arial Narrow" w:cs="Times New Roman"/>
            <w:lang w:eastAsia="x-none" w:bidi="ar-SA"/>
          </w:rPr>
          <w:t xml:space="preserve">  FreedomPay will provide services in accordance with the terms of this Participation Agreement, including the FreedomPay Pass-Through Terms set forth on Attachment 1, which Hotel expressly agrees to and accepts.  With respect to security, availability, and confidentiality, FreedomPay provides the statement set forth on Attachment 2.  Hotel will sign the PIM Acknowledgement set forth on Attachment 3.</w:t>
        </w:r>
      </w:ins>
    </w:p>
    <w:p w14:paraId="22F95C0E"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59" w:author="John Savage [3]" w:date="2022-03-16T11:24:00Z"/>
          <w:rFonts w:ascii="Arial Narrow" w:eastAsia="Times New Roman" w:hAnsi="Arial Narrow" w:cs="Times New Roman"/>
          <w:lang w:val="x-none" w:eastAsia="x-none" w:bidi="ar-SA"/>
        </w:rPr>
      </w:pPr>
      <w:ins w:id="60" w:author="John Savage [3]" w:date="2022-03-16T11:24:00Z">
        <w:r>
          <w:rPr>
            <w:rFonts w:ascii="Arial Narrow" w:eastAsia="Times New Roman" w:hAnsi="Arial Narrow" w:cs="Times New Roman"/>
            <w:u w:val="single"/>
            <w:lang w:val="x-none" w:eastAsia="x-none" w:bidi="ar-SA"/>
          </w:rPr>
          <w:t>Relationship of Hotel, IHG, and FreedomPay</w:t>
        </w:r>
        <w:r>
          <w:rPr>
            <w:rFonts w:ascii="Arial Narrow" w:eastAsia="Times New Roman" w:hAnsi="Arial Narrow" w:cs="Times New Roman"/>
            <w:lang w:val="x-none" w:eastAsia="x-none" w:bidi="ar-SA"/>
          </w:rPr>
          <w:t>.  Hotel acknowledges that, although IHG will process the on-boarding of Hotel, administer payments related to the services, and facilitate support for Hotel, FreedomPay is the provider of services.  Hotel will be accessing a single hosted environment configured for IHG, and Hotel does not have the right or ability to customize the hosted environment for its individual needs.  The payment of fees and requests for service, and other interaction with FreedomPay will be routed through IHG, acting as a facilitator.  Hotel will direct requests for service to IHG.</w:t>
        </w:r>
      </w:ins>
    </w:p>
    <w:p w14:paraId="534D3F9B"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61" w:author="John Savage [3]" w:date="2022-03-16T11:24:00Z"/>
          <w:rFonts w:ascii="Arial Narrow" w:eastAsia="Times New Roman" w:hAnsi="Arial Narrow" w:cs="Times New Roman"/>
          <w:bCs/>
          <w:lang w:eastAsia="x-none" w:bidi="ar-SA"/>
        </w:rPr>
      </w:pPr>
      <w:ins w:id="62" w:author="John Savage [3]" w:date="2022-03-16T11:24:00Z">
        <w:r>
          <w:rPr>
            <w:rFonts w:ascii="Arial Narrow" w:eastAsia="Times New Roman" w:hAnsi="Arial Narrow" w:cs="Times New Roman"/>
            <w:u w:val="single"/>
            <w:lang w:eastAsia="x-none" w:bidi="ar-SA"/>
          </w:rPr>
          <w:t>Fees</w:t>
        </w:r>
        <w:r>
          <w:rPr>
            <w:rFonts w:ascii="Arial Narrow" w:eastAsia="Times New Roman" w:hAnsi="Arial Narrow" w:cs="Times New Roman"/>
            <w:lang w:eastAsia="x-none" w:bidi="ar-SA"/>
          </w:rPr>
          <w:t xml:space="preserve">.  Hotel will pay IHG a fee of $0.06 per transaction, where “transaction” means </w:t>
        </w:r>
        <w:r>
          <w:rPr>
            <w:rFonts w:ascii="Arial Narrow" w:eastAsia="Times New Roman" w:hAnsi="Arial Narrow" w:cs="Times New Roman"/>
            <w:bCs/>
            <w:lang w:val="x-none" w:eastAsia="x-none" w:bidi="ar-SA"/>
          </w:rPr>
          <w:t>each of (</w:t>
        </w:r>
        <w:proofErr w:type="spellStart"/>
        <w:r>
          <w:rPr>
            <w:rFonts w:ascii="Arial Narrow" w:eastAsia="Times New Roman" w:hAnsi="Arial Narrow" w:cs="Times New Roman"/>
            <w:bCs/>
            <w:lang w:val="x-none" w:eastAsia="x-none" w:bidi="ar-SA"/>
          </w:rPr>
          <w:t>i</w:t>
        </w:r>
        <w:proofErr w:type="spellEnd"/>
        <w:r>
          <w:rPr>
            <w:rFonts w:ascii="Arial Narrow" w:eastAsia="Times New Roman" w:hAnsi="Arial Narrow" w:cs="Times New Roman"/>
            <w:bCs/>
            <w:lang w:val="x-none" w:eastAsia="x-none" w:bidi="ar-SA"/>
          </w:rPr>
          <w:t>) an on-line authorization request, (ii) a captured request that does not have a corresponding on-line authorization (examples include verbal authorizations, below floor limit or offline requests), (iii) a return request, and (vi) a void request.</w:t>
        </w:r>
        <w:r>
          <w:rPr>
            <w:rFonts w:ascii="Arial Narrow" w:eastAsia="Times New Roman" w:hAnsi="Arial Narrow" w:cs="Times New Roman"/>
            <w:bCs/>
            <w:lang w:eastAsia="x-none" w:bidi="ar-SA"/>
          </w:rPr>
          <w:t xml:space="preserve">  For most transactions, this fee will be collected by the merchant service provider as part of the settlement reconciliation.  IHG reserves the right to lower (but not to increase) this transaction fee upon notice to </w:t>
        </w:r>
        <w:proofErr w:type="gramStart"/>
        <w:r>
          <w:rPr>
            <w:rFonts w:ascii="Arial Narrow" w:eastAsia="Times New Roman" w:hAnsi="Arial Narrow" w:cs="Times New Roman"/>
            <w:bCs/>
            <w:lang w:eastAsia="x-none" w:bidi="ar-SA"/>
          </w:rPr>
          <w:t>Hotel</w:t>
        </w:r>
        <w:proofErr w:type="gramEnd"/>
        <w:r>
          <w:rPr>
            <w:rFonts w:ascii="Arial Narrow" w:eastAsia="Times New Roman" w:hAnsi="Arial Narrow" w:cs="Times New Roman"/>
            <w:bCs/>
            <w:lang w:eastAsia="x-none" w:bidi="ar-SA"/>
          </w:rPr>
          <w:t>.</w:t>
        </w:r>
        <w:r>
          <w:rPr>
            <w:rFonts w:ascii="Arial Narrow" w:eastAsia="Times New Roman" w:hAnsi="Arial Narrow" w:cs="Times New Roman"/>
            <w:lang w:eastAsia="x-none" w:bidi="ar-SA"/>
          </w:rPr>
          <w:t xml:space="preserve"> In addition, Hotel will pay IHG a support fee of $140 per month.  IHG may modify this support fee by no more than 10% annually upon notice to </w:t>
        </w:r>
        <w:proofErr w:type="gramStart"/>
        <w:r>
          <w:rPr>
            <w:rFonts w:ascii="Arial Narrow" w:eastAsia="Times New Roman" w:hAnsi="Arial Narrow" w:cs="Times New Roman"/>
            <w:lang w:eastAsia="x-none" w:bidi="ar-SA"/>
          </w:rPr>
          <w:t>Hotel</w:t>
        </w:r>
        <w:proofErr w:type="gramEnd"/>
        <w:r>
          <w:rPr>
            <w:rFonts w:ascii="Arial Narrow" w:eastAsia="Times New Roman" w:hAnsi="Arial Narrow" w:cs="Times New Roman"/>
            <w:lang w:eastAsia="x-none" w:bidi="ar-SA"/>
          </w:rPr>
          <w:t>.</w:t>
        </w:r>
      </w:ins>
    </w:p>
    <w:p w14:paraId="558DF1D4"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63" w:author="John Savage [3]" w:date="2022-03-16T11:24:00Z"/>
          <w:rFonts w:ascii="Arial Narrow" w:eastAsia="Times New Roman" w:hAnsi="Arial Narrow" w:cs="Times New Roman"/>
          <w:bCs/>
          <w:lang w:val="x-none" w:eastAsia="x-none" w:bidi="ar-SA"/>
        </w:rPr>
      </w:pPr>
      <w:ins w:id="64" w:author="John Savage [3]" w:date="2022-03-16T11:24:00Z">
        <w:r>
          <w:rPr>
            <w:rFonts w:ascii="Arial Narrow" w:eastAsia="Times New Roman" w:hAnsi="Arial Narrow" w:cs="Times New Roman"/>
            <w:bCs/>
            <w:u w:val="single"/>
            <w:lang w:eastAsia="x-none" w:bidi="ar-SA"/>
          </w:rPr>
          <w:t>Equipment</w:t>
        </w:r>
        <w:r>
          <w:rPr>
            <w:rFonts w:ascii="Arial Narrow" w:eastAsia="Times New Roman" w:hAnsi="Arial Narrow" w:cs="Times New Roman"/>
            <w:bCs/>
            <w:lang w:eastAsia="x-none" w:bidi="ar-SA"/>
          </w:rPr>
          <w:t xml:space="preserve">.  Hotel will use IHG-approved equipment purchased for use with NextGen Payment Solution.  Pricing will be set forth in the equipment order form. </w:t>
        </w:r>
      </w:ins>
    </w:p>
    <w:p w14:paraId="418327A9"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65" w:author="John Savage [3]" w:date="2022-03-16T11:24:00Z"/>
          <w:rFonts w:ascii="Arial Narrow" w:eastAsia="Times New Roman" w:hAnsi="Arial Narrow" w:cs="Times New Roman"/>
          <w:b/>
          <w:lang w:val="x-none" w:eastAsia="x-none" w:bidi="ar-SA"/>
        </w:rPr>
      </w:pPr>
      <w:ins w:id="66" w:author="John Savage [3]" w:date="2022-03-16T11:24:00Z">
        <w:r>
          <w:rPr>
            <w:rFonts w:ascii="Arial Narrow" w:eastAsia="Times New Roman" w:hAnsi="Arial Narrow" w:cs="Times New Roman"/>
            <w:bCs/>
            <w:u w:val="single"/>
            <w:lang w:val="x-none" w:eastAsia="x-none" w:bidi="ar-SA"/>
          </w:rPr>
          <w:t>Use of Equipment</w:t>
        </w:r>
        <w:r>
          <w:rPr>
            <w:rFonts w:ascii="Arial Narrow" w:eastAsia="Times New Roman" w:hAnsi="Arial Narrow" w:cs="Times New Roman"/>
            <w:bCs/>
            <w:lang w:val="x-none" w:eastAsia="x-none" w:bidi="ar-SA"/>
          </w:rPr>
          <w:t>.  Hotel shall (a) ensure that the equipment is kept in good and proper working condition, normal wear and tear excepted, (b) not</w:t>
        </w:r>
        <w:r>
          <w:rPr>
            <w:rFonts w:ascii="Arial Narrow" w:eastAsia="Times New Roman" w:hAnsi="Arial Narrow" w:cs="Times New Roman"/>
            <w:lang w:val="x-none" w:eastAsia="x-none" w:bidi="ar-SA"/>
          </w:rPr>
          <w:t xml:space="preserve"> make any alterations or improvements to the equipment without the prior written approval of the manufacturer, and (c) operate and maintain the goods in accordance with the user manuals and documentation, and any instructions issued by the manufacturer from time to time.</w:t>
        </w:r>
      </w:ins>
    </w:p>
    <w:p w14:paraId="5F954979"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67" w:author="John Savage [3]" w:date="2022-03-16T11:24:00Z"/>
          <w:rFonts w:ascii="Arial Narrow" w:eastAsia="Times New Roman" w:hAnsi="Arial Narrow" w:cs="Times New Roman"/>
          <w:b/>
          <w:lang w:val="x-none" w:eastAsia="x-none" w:bidi="ar-SA"/>
        </w:rPr>
      </w:pPr>
      <w:ins w:id="68" w:author="John Savage [3]" w:date="2022-03-16T11:24:00Z">
        <w:r>
          <w:rPr>
            <w:rFonts w:ascii="Arial Narrow" w:eastAsia="Times New Roman" w:hAnsi="Arial Narrow" w:cs="Times New Roman"/>
            <w:color w:val="000000"/>
            <w:u w:val="single"/>
            <w:lang w:val="x-none" w:eastAsia="x-none" w:bidi="ar-SA"/>
          </w:rPr>
          <w:t>Equipment Warranty Pass-Through</w:t>
        </w:r>
        <w:r>
          <w:rPr>
            <w:rFonts w:ascii="Arial Narrow" w:eastAsia="Times New Roman" w:hAnsi="Arial Narrow" w:cs="Times New Roman"/>
            <w:color w:val="000000"/>
            <w:lang w:val="x-none" w:eastAsia="x-none" w:bidi="ar-SA"/>
          </w:rPr>
          <w:t xml:space="preserve">.  Equipment is manufactured by a third party and is subject to a warranty provided by that third party, and without limiting any other representations, warranties or covenants of </w:t>
        </w:r>
        <w:r>
          <w:rPr>
            <w:rFonts w:ascii="Arial Narrow" w:eastAsia="Times New Roman" w:hAnsi="Arial Narrow" w:cs="Times New Roman"/>
            <w:lang w:val="x-none" w:eastAsia="x-none" w:bidi="ar-SA"/>
          </w:rPr>
          <w:t>IHG</w:t>
        </w:r>
        <w:r>
          <w:rPr>
            <w:rFonts w:ascii="Arial Narrow" w:eastAsia="Times New Roman" w:hAnsi="Arial Narrow" w:cs="Times New Roman"/>
            <w:color w:val="000000"/>
            <w:lang w:val="x-none" w:eastAsia="x-none" w:bidi="ar-SA"/>
          </w:rPr>
          <w:t xml:space="preserve">, </w:t>
        </w:r>
        <w:r>
          <w:rPr>
            <w:rFonts w:ascii="Arial Narrow" w:eastAsia="Times New Roman" w:hAnsi="Arial Narrow" w:cs="Times New Roman"/>
            <w:lang w:val="x-none" w:eastAsia="x-none" w:bidi="ar-SA"/>
          </w:rPr>
          <w:t xml:space="preserve">IHG </w:t>
        </w:r>
        <w:r>
          <w:rPr>
            <w:rFonts w:ascii="Arial Narrow" w:eastAsia="Times New Roman" w:hAnsi="Arial Narrow" w:cs="Times New Roman"/>
            <w:color w:val="000000"/>
            <w:lang w:val="x-none" w:eastAsia="x-none" w:bidi="ar-SA"/>
          </w:rPr>
          <w:t xml:space="preserve">hereby assigns such warranty to Hotel or, if such warranty cannot be so assigned, </w:t>
        </w:r>
        <w:r>
          <w:rPr>
            <w:rFonts w:ascii="Arial Narrow" w:eastAsia="Times New Roman" w:hAnsi="Arial Narrow" w:cs="Times New Roman"/>
            <w:lang w:val="x-none" w:eastAsia="x-none" w:bidi="ar-SA"/>
          </w:rPr>
          <w:t xml:space="preserve">IHG </w:t>
        </w:r>
        <w:r>
          <w:rPr>
            <w:rFonts w:ascii="Arial Narrow" w:eastAsia="Times New Roman" w:hAnsi="Arial Narrow" w:cs="Times New Roman"/>
            <w:color w:val="000000"/>
            <w:lang w:val="x-none" w:eastAsia="x-none" w:bidi="ar-SA"/>
          </w:rPr>
          <w:t>shall pass through the benefit of such warranties to Hotel, and otherwise cooperate with Hotel in this respect.</w:t>
        </w:r>
      </w:ins>
    </w:p>
    <w:p w14:paraId="7D3080F1"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69" w:author="John Savage [3]" w:date="2022-03-16T11:24:00Z"/>
          <w:rFonts w:ascii="Arial Narrow" w:eastAsia="Times New Roman" w:hAnsi="Arial Narrow" w:cs="Times New Roman"/>
          <w:lang w:bidi="ar-SA"/>
        </w:rPr>
      </w:pPr>
      <w:ins w:id="70" w:author="John Savage [3]" w:date="2022-03-16T11:24:00Z">
        <w:r>
          <w:rPr>
            <w:rFonts w:ascii="Arial Narrow" w:eastAsia="MS Mincho" w:hAnsi="Arial Narrow" w:cs="Times New Roman"/>
            <w:u w:val="single"/>
            <w:lang w:eastAsia="ja-JP" w:bidi="ar-SA"/>
          </w:rPr>
          <w:t>Acknowledgement of IHG Data Access</w:t>
        </w:r>
        <w:r>
          <w:rPr>
            <w:rFonts w:ascii="Arial Narrow" w:eastAsia="MS Mincho" w:hAnsi="Arial Narrow" w:cs="Times New Roman"/>
            <w:lang w:eastAsia="ja-JP" w:bidi="ar-SA"/>
          </w:rPr>
          <w:t xml:space="preserve">.  Hotel </w:t>
        </w:r>
        <w:r>
          <w:rPr>
            <w:rFonts w:ascii="Arial Narrow" w:eastAsia="Times New Roman" w:hAnsi="Arial Narrow" w:cs="Times New Roman"/>
            <w:spacing w:val="-2"/>
            <w:lang w:bidi="ar-SA"/>
          </w:rPr>
          <w:t>acknowledges and agrees that IHG will have full access to the transactions and data processed on behalf of Hotel by FreedomPay.  Such information may include names, services purchased, usage, billings, payment status, payment card data, and other information related to IHG’s management of the service relationship with FreedomPay.</w:t>
        </w:r>
      </w:ins>
    </w:p>
    <w:p w14:paraId="48CFA386"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71" w:author="John Savage [3]" w:date="2022-03-16T11:24:00Z"/>
          <w:rFonts w:ascii="Arial Narrow" w:eastAsia="Times New Roman" w:hAnsi="Arial Narrow" w:cs="Times New Roman"/>
          <w:lang w:bidi="ar-SA"/>
        </w:rPr>
      </w:pPr>
      <w:ins w:id="72" w:author="John Savage [3]" w:date="2022-03-16T11:24:00Z">
        <w:r>
          <w:rPr>
            <w:rFonts w:ascii="Arial Narrow" w:eastAsia="Times New Roman" w:hAnsi="Arial Narrow" w:cs="Times New Roman"/>
            <w:u w:val="single"/>
            <w:lang w:bidi="ar-SA"/>
          </w:rPr>
          <w:lastRenderedPageBreak/>
          <w:t>Ownership of and Restrictions on Use of Hotel Data</w:t>
        </w:r>
        <w:r>
          <w:rPr>
            <w:rFonts w:ascii="Arial Narrow" w:eastAsia="Times New Roman" w:hAnsi="Arial Narrow" w:cs="Times New Roman"/>
            <w:lang w:bidi="ar-SA"/>
          </w:rPr>
          <w:t xml:space="preserve">.  Subject to the rights granted to IHG in the IHG-FreedomPay NGP Agreement, FreedomPay acknowledges and agrees that all data provided by or on behalf of Hotel to FreedomPay under this Participation Agreement (“Hotel Data”), as between FreedomPay and Hotel, is and shall remain the property of </w:t>
        </w:r>
        <w:proofErr w:type="gramStart"/>
        <w:r>
          <w:rPr>
            <w:rFonts w:ascii="Arial Narrow" w:eastAsia="Times New Roman" w:hAnsi="Arial Narrow" w:cs="Times New Roman"/>
            <w:lang w:bidi="ar-SA"/>
          </w:rPr>
          <w:t>Hotel</w:t>
        </w:r>
        <w:proofErr w:type="gramEnd"/>
        <w:r>
          <w:rPr>
            <w:rFonts w:ascii="Arial Narrow" w:eastAsia="Times New Roman" w:hAnsi="Arial Narrow" w:cs="Times New Roman"/>
            <w:lang w:bidi="ar-SA"/>
          </w:rPr>
          <w:t xml:space="preserve">. Hotel Data, constitutes Confidential Information of Hotel, may only be used, stored, or copied by FreedomPay (a) for assisting in completing a card transaction, (b) for fraud control services, (c) as otherwise permitted by </w:t>
        </w:r>
        <w:proofErr w:type="gramStart"/>
        <w:r>
          <w:rPr>
            <w:rFonts w:ascii="Arial Narrow" w:eastAsia="Times New Roman" w:hAnsi="Arial Narrow" w:cs="Times New Roman"/>
            <w:lang w:bidi="ar-SA"/>
          </w:rPr>
          <w:t>Hotel</w:t>
        </w:r>
        <w:proofErr w:type="gramEnd"/>
        <w:r>
          <w:rPr>
            <w:rFonts w:ascii="Arial Narrow" w:eastAsia="Times New Roman" w:hAnsi="Arial Narrow" w:cs="Times New Roman"/>
            <w:lang w:bidi="ar-SA"/>
          </w:rPr>
          <w:t xml:space="preserve">, (d) as otherwise permitted by IHG, or (e) to perform </w:t>
        </w:r>
        <w:proofErr w:type="spellStart"/>
        <w:r>
          <w:rPr>
            <w:rFonts w:ascii="Arial Narrow" w:eastAsia="Times New Roman" w:hAnsi="Arial Narrow" w:cs="Times New Roman"/>
            <w:lang w:bidi="ar-SA"/>
          </w:rPr>
          <w:t>FreedomPay’s</w:t>
        </w:r>
        <w:proofErr w:type="spellEnd"/>
        <w:r>
          <w:rPr>
            <w:rFonts w:ascii="Arial Narrow" w:eastAsia="Times New Roman" w:hAnsi="Arial Narrow" w:cs="Times New Roman"/>
            <w:lang w:bidi="ar-SA"/>
          </w:rPr>
          <w:t xml:space="preserve"> obligations under this Participation Agreement. When reporting its total count of transactions processed for all customers FreedomPay may include in such total the transactions processed under this Participation Agreement as long as the data so included is limited to Hotel Aggregated </w:t>
        </w:r>
        <w:proofErr w:type="gramStart"/>
        <w:r>
          <w:rPr>
            <w:rFonts w:ascii="Arial Narrow" w:eastAsia="Times New Roman" w:hAnsi="Arial Narrow" w:cs="Times New Roman"/>
            <w:lang w:bidi="ar-SA"/>
          </w:rPr>
          <w:t>Data..</w:t>
        </w:r>
        <w:proofErr w:type="gramEnd"/>
        <w:r>
          <w:rPr>
            <w:rFonts w:ascii="Arial Narrow" w:eastAsia="Times New Roman" w:hAnsi="Arial Narrow" w:cs="Times New Roman"/>
            <w:lang w:bidi="ar-SA"/>
          </w:rPr>
          <w:t xml:space="preserve"> Hotel hereby further authorizes </w:t>
        </w:r>
        <w:proofErr w:type="spellStart"/>
        <w:r>
          <w:rPr>
            <w:rFonts w:ascii="Arial Narrow" w:eastAsia="Times New Roman" w:hAnsi="Arial Narrow" w:cs="Times New Roman"/>
            <w:lang w:bidi="ar-SA"/>
          </w:rPr>
          <w:t>FreedomPay’s</w:t>
        </w:r>
        <w:proofErr w:type="spellEnd"/>
        <w:r>
          <w:rPr>
            <w:rFonts w:ascii="Arial Narrow" w:eastAsia="Times New Roman" w:hAnsi="Arial Narrow" w:cs="Times New Roman"/>
            <w:lang w:bidi="ar-SA"/>
          </w:rPr>
          <w:t xml:space="preserve"> use of Hotel Aggregated Data to improve the Solution and as expressly provided in this Participation Agreement. “Hotel Aggregated Data” means data collected or generated by FreedomPay as a result of FreedomPay providing Services that meets each of the following requirements: (a) Hotel’s transactions cannot be identified or associated with </w:t>
        </w:r>
        <w:proofErr w:type="gramStart"/>
        <w:r>
          <w:rPr>
            <w:rFonts w:ascii="Arial Narrow" w:eastAsia="Times New Roman" w:hAnsi="Arial Narrow" w:cs="Times New Roman"/>
            <w:lang w:bidi="ar-SA"/>
          </w:rPr>
          <w:t>Hotel</w:t>
        </w:r>
        <w:proofErr w:type="gramEnd"/>
        <w:r>
          <w:rPr>
            <w:rFonts w:ascii="Arial Narrow" w:eastAsia="Times New Roman" w:hAnsi="Arial Narrow" w:cs="Times New Roman"/>
            <w:lang w:bidi="ar-SA"/>
          </w:rPr>
          <w:t xml:space="preserve"> directly or indirectly; (b) no personally identifiable data is included; and (c) no individual can be identified, contacted, or marketed to, directly or indirectly, from such data.</w:t>
        </w:r>
      </w:ins>
    </w:p>
    <w:p w14:paraId="60C11CD3" w14:textId="77777777" w:rsidR="007524A3" w:rsidRDefault="007524A3" w:rsidP="007524A3">
      <w:pPr>
        <w:widowControl/>
        <w:numPr>
          <w:ilvl w:val="0"/>
          <w:numId w:val="3"/>
        </w:numPr>
        <w:tabs>
          <w:tab w:val="left" w:pos="900"/>
          <w:tab w:val="left" w:pos="1440"/>
        </w:tabs>
        <w:autoSpaceDE/>
        <w:adjustRightInd w:val="0"/>
        <w:spacing w:after="240"/>
        <w:jc w:val="both"/>
        <w:outlineLvl w:val="1"/>
        <w:rPr>
          <w:ins w:id="73" w:author="John Savage [3]" w:date="2022-03-16T11:24:00Z"/>
          <w:rFonts w:ascii="Arial Narrow" w:eastAsia="Times New Roman" w:hAnsi="Arial Narrow" w:cs="Times New Roman"/>
          <w:lang w:bidi="ar-SA"/>
        </w:rPr>
      </w:pPr>
      <w:ins w:id="74" w:author="John Savage [3]" w:date="2022-03-16T11:24:00Z">
        <w:r>
          <w:rPr>
            <w:rFonts w:ascii="Arial Narrow" w:eastAsia="Times New Roman" w:hAnsi="Arial Narrow" w:cs="Times New Roman"/>
            <w:u w:val="single"/>
            <w:lang w:bidi="ar-SA"/>
          </w:rPr>
          <w:t>Return of Hotel Data; License to Use Hotel Data</w:t>
        </w:r>
        <w:r>
          <w:rPr>
            <w:rFonts w:ascii="Arial Narrow" w:eastAsia="Times New Roman" w:hAnsi="Arial Narrow" w:cs="Times New Roman"/>
            <w:lang w:bidi="ar-SA"/>
          </w:rPr>
          <w:t xml:space="preserve">.  Upon termination, Hotel may request, but subject to PCI DSS rules and all applicable laws (including statutes of limitation), and FreedomPay shall: (a) promptly provide to Hotel, in the format and on the media reasonably requested by Hotel, a copy of all or any part of the Hotel Data; (b) promptly return to Hotel, in the format and on the media reasonably requested by Hotel, all or any part of the Hotel Data that has exceeded established retention policies; and (c) erase or destroy all or any part of the Hotel Data in </w:t>
        </w:r>
        <w:proofErr w:type="spellStart"/>
        <w:r>
          <w:rPr>
            <w:rFonts w:ascii="Arial Narrow" w:eastAsia="Times New Roman" w:hAnsi="Arial Narrow" w:cs="Times New Roman"/>
            <w:lang w:bidi="ar-SA"/>
          </w:rPr>
          <w:t>FreedomPay’s</w:t>
        </w:r>
        <w:proofErr w:type="spellEnd"/>
        <w:r>
          <w:rPr>
            <w:rFonts w:ascii="Arial Narrow" w:eastAsia="Times New Roman" w:hAnsi="Arial Narrow" w:cs="Times New Roman"/>
            <w:lang w:bidi="ar-SA"/>
          </w:rPr>
          <w:t xml:space="preserve"> or FreedomPay agents’ possession that has exceeded established retention policies, and certify in writing to the Hotel that it and each of its Affiliates has performed the foregoing, in each case to the extent so requested by Hotel.  Any archival tapes containing Hotel Data shall be used by Supplier and Supplier Agents solely for back-up purposes. Hotel hereby grants FreedomPay a perpetual, non-exclusive license to store, copy and use Hotel </w:t>
        </w:r>
        <w:proofErr w:type="gramStart"/>
        <w:r>
          <w:rPr>
            <w:rFonts w:ascii="Arial Narrow" w:eastAsia="Times New Roman" w:hAnsi="Arial Narrow" w:cs="Times New Roman"/>
            <w:lang w:bidi="ar-SA"/>
          </w:rPr>
          <w:t>Data  to</w:t>
        </w:r>
        <w:proofErr w:type="gramEnd"/>
        <w:r>
          <w:rPr>
            <w:rFonts w:ascii="Arial Narrow" w:eastAsia="Times New Roman" w:hAnsi="Arial Narrow" w:cs="Times New Roman"/>
            <w:lang w:bidi="ar-SA"/>
          </w:rPr>
          <w:t xml:space="preserve"> the extent necessary to perform its obligations under this Participation Agreement and comply with applicable law and to use and disclose Hotel Aggregated Data for </w:t>
        </w:r>
        <w:proofErr w:type="spellStart"/>
        <w:r>
          <w:rPr>
            <w:rFonts w:ascii="Arial Narrow" w:eastAsia="Times New Roman" w:hAnsi="Arial Narrow" w:cs="Times New Roman"/>
            <w:lang w:bidi="ar-SA"/>
          </w:rPr>
          <w:t>FreedomPay’s</w:t>
        </w:r>
        <w:proofErr w:type="spellEnd"/>
        <w:r>
          <w:rPr>
            <w:rFonts w:ascii="Arial Narrow" w:eastAsia="Times New Roman" w:hAnsi="Arial Narrow" w:cs="Times New Roman"/>
            <w:lang w:bidi="ar-SA"/>
          </w:rPr>
          <w:t xml:space="preserve"> business purposes.  Hotel further acknowledges and agrees that IHG shall have full access to the transactions and data processed on behalf of Hotel by FreedomPay, including the Hotel Data.</w:t>
        </w:r>
        <w:r>
          <w:rPr>
            <w:rFonts w:ascii="Times New Roman" w:eastAsia="Times New Roman" w:hAnsi="Times New Roman" w:cs="Times New Roman"/>
            <w:lang w:bidi="ar-SA"/>
          </w:rPr>
          <w:t xml:space="preserve"> </w:t>
        </w:r>
        <w:r>
          <w:rPr>
            <w:rFonts w:ascii="Arial Narrow" w:eastAsia="Times New Roman" w:hAnsi="Arial Narrow" w:cs="Times New Roman"/>
            <w:lang w:bidi="ar-SA"/>
          </w:rPr>
          <w:t>Such data and information may include names, services purchased, usage, billings, payment status, payment card data, and other information related to IHG’s management of the service relationship with FreedomPay.</w:t>
        </w:r>
      </w:ins>
    </w:p>
    <w:p w14:paraId="6B7BBFFD" w14:textId="77777777" w:rsidR="007524A3" w:rsidRDefault="007524A3" w:rsidP="007524A3">
      <w:pPr>
        <w:widowControl/>
        <w:numPr>
          <w:ilvl w:val="0"/>
          <w:numId w:val="3"/>
        </w:numPr>
        <w:tabs>
          <w:tab w:val="right" w:pos="3600"/>
          <w:tab w:val="left" w:pos="4680"/>
          <w:tab w:val="right" w:pos="8280"/>
        </w:tabs>
        <w:autoSpaceDE/>
        <w:spacing w:after="240"/>
        <w:jc w:val="both"/>
        <w:rPr>
          <w:ins w:id="75" w:author="John Savage [3]" w:date="2022-03-16T11:24:00Z"/>
          <w:rFonts w:ascii="Arial Narrow" w:eastAsia="Times New Roman" w:hAnsi="Arial Narrow" w:cs="Times New Roman"/>
          <w:lang w:bidi="ar-SA"/>
        </w:rPr>
      </w:pPr>
      <w:ins w:id="76" w:author="John Savage [3]" w:date="2022-03-16T11:24:00Z">
        <w:r>
          <w:rPr>
            <w:rFonts w:ascii="Arial Narrow" w:eastAsia="Times New Roman" w:hAnsi="Arial Narrow"/>
            <w:u w:val="single"/>
            <w:lang w:bidi="ar-SA"/>
          </w:rPr>
          <w:t>Right to Suspend Service</w:t>
        </w:r>
        <w:r>
          <w:rPr>
            <w:rFonts w:ascii="Arial Narrow" w:eastAsia="Times New Roman" w:hAnsi="Arial Narrow"/>
            <w:lang w:bidi="ar-SA"/>
          </w:rPr>
          <w:t>.  IHG reserves the right to suspend the services if Hotel violates any material term of this Participation Agreement.</w:t>
        </w:r>
      </w:ins>
    </w:p>
    <w:p w14:paraId="058137FD" w14:textId="77777777" w:rsidR="007524A3" w:rsidRDefault="007524A3" w:rsidP="007524A3">
      <w:pPr>
        <w:widowControl/>
        <w:numPr>
          <w:ilvl w:val="0"/>
          <w:numId w:val="3"/>
        </w:numPr>
        <w:tabs>
          <w:tab w:val="right" w:pos="3600"/>
          <w:tab w:val="left" w:pos="4680"/>
          <w:tab w:val="right" w:pos="8280"/>
        </w:tabs>
        <w:autoSpaceDE/>
        <w:spacing w:after="240"/>
        <w:jc w:val="both"/>
        <w:rPr>
          <w:ins w:id="77" w:author="John Savage [3]" w:date="2022-03-16T11:24:00Z"/>
          <w:rFonts w:ascii="Arial Narrow" w:eastAsia="Times New Roman" w:hAnsi="Arial Narrow"/>
          <w:u w:val="single"/>
          <w:lang w:bidi="ar-SA"/>
        </w:rPr>
      </w:pPr>
      <w:ins w:id="78" w:author="John Savage [3]" w:date="2022-03-16T11:24:00Z">
        <w:r>
          <w:rPr>
            <w:rFonts w:ascii="Arial Narrow" w:eastAsia="Times New Roman" w:hAnsi="Arial Narrow"/>
            <w:u w:val="single"/>
            <w:lang w:bidi="ar-SA"/>
          </w:rPr>
          <w:t>Warranty</w:t>
        </w:r>
        <w:r>
          <w:rPr>
            <w:rFonts w:ascii="Arial Narrow" w:eastAsia="Times New Roman" w:hAnsi="Arial Narrow"/>
            <w:lang w:bidi="ar-SA"/>
          </w:rPr>
          <w:t>.  Hotel acknowledges that FreedomPay has provided to IHG the following terms on warranties and associated remedies:</w:t>
        </w:r>
      </w:ins>
    </w:p>
    <w:p w14:paraId="494D87C0" w14:textId="77777777" w:rsidR="007524A3" w:rsidRDefault="007524A3" w:rsidP="007524A3">
      <w:pPr>
        <w:widowControl/>
        <w:numPr>
          <w:ilvl w:val="1"/>
          <w:numId w:val="3"/>
        </w:numPr>
        <w:autoSpaceDE/>
        <w:adjustRightInd w:val="0"/>
        <w:spacing w:after="240"/>
        <w:jc w:val="both"/>
        <w:outlineLvl w:val="2"/>
        <w:rPr>
          <w:ins w:id="79" w:author="John Savage [3]" w:date="2022-03-16T11:24:00Z"/>
          <w:rFonts w:ascii="Arial Narrow" w:eastAsia="Times New Roman" w:hAnsi="Arial Narrow" w:cs="Times New Roman"/>
          <w:bCs/>
          <w:color w:val="000000"/>
          <w:lang w:bidi="ar-SA"/>
        </w:rPr>
      </w:pPr>
      <w:ins w:id="80" w:author="John Savage [3]" w:date="2022-03-16T11:24:00Z">
        <w:r>
          <w:rPr>
            <w:rFonts w:ascii="Arial Narrow" w:eastAsia="Times New Roman" w:hAnsi="Arial Narrow" w:cs="Times New Roman"/>
            <w:bCs/>
            <w:u w:val="single"/>
            <w:lang w:bidi="ar-SA"/>
          </w:rPr>
          <w:t>Performance Warranty</w:t>
        </w:r>
        <w:r>
          <w:rPr>
            <w:rFonts w:ascii="Arial Narrow" w:eastAsia="Times New Roman" w:hAnsi="Arial Narrow" w:cs="Times New Roman"/>
            <w:bCs/>
            <w:lang w:bidi="ar-SA"/>
          </w:rPr>
          <w:t xml:space="preserve">.  FreedomPay represents, warrants and covenants that the Services will be performed (a) in a professional and timely manner and in accordance with the generally accepted industry best practices and (b) by adequate numbers of personnel with the education, experience, training and qualifications required to perform the tasks to which they are assigned, and (c) shall satisfy the Specifications set forth in the IHG-FreedomPay NGP Agreement, and perform in accordance with the related documentation. IHG’s sole and exclusive remedy for breach of clause (a) shall be re-performance of such Services or, if FreedomPay cannot substantially correct such breach and re-perform the Services in a commercially reasonable manner, a refund of the Fees paid to FreedomPay for the defective Service.  </w:t>
        </w:r>
        <w:r>
          <w:rPr>
            <w:rFonts w:ascii="Arial Narrow" w:eastAsia="Times New Roman" w:hAnsi="Arial Narrow" w:cs="Times New Roman"/>
            <w:bCs/>
            <w:color w:val="000000"/>
            <w:lang w:bidi="ar-SA"/>
          </w:rPr>
          <w:t xml:space="preserve">Non-performance by </w:t>
        </w:r>
        <w:r>
          <w:rPr>
            <w:rFonts w:ascii="Arial Narrow" w:eastAsia="Times New Roman" w:hAnsi="Arial Narrow" w:cs="Times New Roman"/>
            <w:bCs/>
            <w:lang w:bidi="ar-SA"/>
          </w:rPr>
          <w:t xml:space="preserve">FreedomPay </w:t>
        </w:r>
        <w:r>
          <w:rPr>
            <w:rFonts w:ascii="Arial Narrow" w:eastAsia="Times New Roman" w:hAnsi="Arial Narrow" w:cs="Times New Roman"/>
            <w:bCs/>
            <w:color w:val="000000"/>
            <w:lang w:bidi="ar-SA"/>
          </w:rPr>
          <w:t>shall be excused if and to the extent resulting from non-performance by IHG or wrongful acts or omissions of IHG.</w:t>
        </w:r>
      </w:ins>
    </w:p>
    <w:p w14:paraId="3E5DBC59" w14:textId="77777777" w:rsidR="007524A3" w:rsidRDefault="007524A3" w:rsidP="007524A3">
      <w:pPr>
        <w:widowControl/>
        <w:numPr>
          <w:ilvl w:val="1"/>
          <w:numId w:val="3"/>
        </w:numPr>
        <w:autoSpaceDE/>
        <w:adjustRightInd w:val="0"/>
        <w:spacing w:after="240"/>
        <w:jc w:val="both"/>
        <w:outlineLvl w:val="2"/>
        <w:rPr>
          <w:ins w:id="81" w:author="John Savage [3]" w:date="2022-03-16T11:24:00Z"/>
          <w:rFonts w:ascii="Arial Narrow" w:eastAsia="Times New Roman" w:hAnsi="Arial Narrow" w:cs="Times New Roman"/>
          <w:bCs/>
          <w:u w:val="single"/>
          <w:lang w:bidi="ar-SA"/>
        </w:rPr>
      </w:pPr>
      <w:ins w:id="82" w:author="John Savage [3]" w:date="2022-03-16T11:24:00Z">
        <w:r>
          <w:rPr>
            <w:rFonts w:ascii="Arial Narrow" w:eastAsia="Times New Roman" w:hAnsi="Arial Narrow" w:cs="Times New Roman"/>
            <w:bCs/>
            <w:u w:val="single"/>
            <w:lang w:bidi="ar-SA"/>
          </w:rPr>
          <w:t>No Implied Warranties</w:t>
        </w:r>
        <w:r>
          <w:rPr>
            <w:rFonts w:ascii="Arial Narrow" w:eastAsia="Times New Roman" w:hAnsi="Arial Narrow" w:cs="Times New Roman"/>
            <w:bCs/>
            <w:lang w:bidi="ar-SA"/>
          </w:rPr>
          <w:t xml:space="preserve">. EXCEPT AS EXPRESSLY SET FORTH HEREIN, FreedomPay MAKES NO REPRESENTATIONS OR WARRANTIES, EXPRESS OR IMPLIED, AS TO ANY GOODS OR SERVICES OR THE SYSTEM.  ALL IMPLIED WARRANTIES, INCLUDING BUT NOT LIMITED TO IMPLIED WARRANTIES OF MERCHANTABILITY, FITNESS FOR A PARTICULAR PURPOSE AND NON-INFRINGEMENT, ARE HEREBY DISCLAIMED. FREEDOMPAY FURTHER DISCLAIMS ANY LIABILITY </w:t>
        </w:r>
        <w:r>
          <w:rPr>
            <w:rFonts w:ascii="Arial Narrow" w:eastAsia="Times New Roman" w:hAnsi="Arial Narrow" w:cs="Times New Roman"/>
            <w:bCs/>
            <w:lang w:bidi="ar-SA"/>
          </w:rPr>
          <w:lastRenderedPageBreak/>
          <w:t xml:space="preserve">FOR LOSS, </w:t>
        </w:r>
        <w:proofErr w:type="gramStart"/>
        <w:r>
          <w:rPr>
            <w:rFonts w:ascii="Arial Narrow" w:eastAsia="Times New Roman" w:hAnsi="Arial Narrow" w:cs="Times New Roman"/>
            <w:bCs/>
            <w:lang w:bidi="ar-SA"/>
          </w:rPr>
          <w:t>DAMAGE</w:t>
        </w:r>
        <w:proofErr w:type="gramEnd"/>
        <w:r>
          <w:rPr>
            <w:rFonts w:ascii="Arial Narrow" w:eastAsia="Times New Roman" w:hAnsi="Arial Narrow" w:cs="Times New Roman"/>
            <w:bCs/>
            <w:lang w:bidi="ar-SA"/>
          </w:rPr>
          <w:t xml:space="preserve"> OR INJURY TO HOTEL OR THIRD PARTIES AS A RESULT OF ANY DEFECT, LATENT OR OTHERWISE, IN THE GOODS WHETHER ARISING FROM THE APPLICATION OF THE LAWS OF STRICT LIABILITY OR OTHERWISE.  FREEDOMPAY DOES NOT WARRANT THAT THE SERVICES WILL BE UNINTERRUPTED OR ERROR FREE.</w:t>
        </w:r>
      </w:ins>
    </w:p>
    <w:p w14:paraId="2D0F75E1" w14:textId="77777777" w:rsidR="007524A3" w:rsidRDefault="007524A3" w:rsidP="007524A3">
      <w:pPr>
        <w:widowControl/>
        <w:numPr>
          <w:ilvl w:val="0"/>
          <w:numId w:val="3"/>
        </w:numPr>
        <w:tabs>
          <w:tab w:val="right" w:pos="3600"/>
          <w:tab w:val="left" w:pos="4680"/>
          <w:tab w:val="right" w:pos="8280"/>
        </w:tabs>
        <w:autoSpaceDE/>
        <w:spacing w:after="240"/>
        <w:jc w:val="both"/>
        <w:rPr>
          <w:ins w:id="83" w:author="John Savage [3]" w:date="2022-03-16T11:24:00Z"/>
          <w:rFonts w:ascii="Arial Narrow" w:eastAsia="Times New Roman" w:hAnsi="Arial Narrow"/>
          <w:u w:val="single"/>
          <w:lang w:bidi="ar-SA"/>
        </w:rPr>
      </w:pPr>
      <w:ins w:id="84" w:author="John Savage [3]" w:date="2022-03-16T11:24:00Z">
        <w:r>
          <w:rPr>
            <w:rFonts w:ascii="Arial Narrow" w:eastAsia="Times New Roman" w:hAnsi="Arial Narrow"/>
            <w:u w:val="single"/>
            <w:lang w:bidi="ar-SA"/>
          </w:rPr>
          <w:t>No Indirect Damages</w:t>
        </w:r>
        <w:r>
          <w:rPr>
            <w:rFonts w:ascii="Arial Narrow" w:eastAsia="Times New Roman" w:hAnsi="Arial Narrow"/>
            <w:lang w:bidi="ar-SA"/>
          </w:rPr>
          <w:t>.  IHG SHALL HAVE NO LIABILITY WITH RESPECT TO THE PERFORMANCE OF THIRD-PARTY GOODS OR THIRD-PARTY SERVICES.  THE LIABILITY OF IHG ARISING OUT OF OR RELATING TO THIS PARTICIPATION AGREEMENT AND THE DIRECT SERVICES SHALL BE LIMITED TO THE ACTUAL AMOUNT PAID BY HOTEL TO IHG FOR THE SERVICES GIVING RISE TO SUCH DAMAGES DURING THE PRIOR SIX MONTHS.  Notwithstanding anything to the contrary contained in this Participation Agreement, IHG shall have no liability under this Participation Agreement or in any way related to the NextGen Payment Solution for any incidental, indirect, exemplary, punitive or consequential damages, or any lost data, lost business, lost revenue or opportunity cost or damage to reputation or goodwill, howsoever arising (whether foreseeable or not, or within the contemplation of either Party) whether arising in contract or tort (including negligence and breach of statutory or other duty) or other form of equitable or legal theory.  EXCEPT AS OTHERWISE EXPRESSLY SET FORTH HEREIN, THE SOLE AND EXCLUSIVE REMEDY FOR ANY DEFECT IN THE SYSTEM OR DEFECT IN OR FAILURE TO PERFORM OR TIMELY PERFORM SERVICES UNDER THIS PARTICIPATION AGREEMENT SHALL BE A CREDIT FOR SERVICE PAYMENTS DUE UNDER THIS PARTICIPATION AGREEMENT.</w:t>
        </w:r>
      </w:ins>
    </w:p>
    <w:p w14:paraId="452A0085" w14:textId="77777777" w:rsidR="007524A3" w:rsidRDefault="007524A3" w:rsidP="007524A3">
      <w:pPr>
        <w:widowControl/>
        <w:numPr>
          <w:ilvl w:val="0"/>
          <w:numId w:val="3"/>
        </w:numPr>
        <w:tabs>
          <w:tab w:val="right" w:pos="3600"/>
          <w:tab w:val="left" w:pos="4680"/>
          <w:tab w:val="right" w:pos="8280"/>
        </w:tabs>
        <w:autoSpaceDE/>
        <w:spacing w:after="240"/>
        <w:jc w:val="both"/>
        <w:rPr>
          <w:ins w:id="85" w:author="John Savage [3]" w:date="2022-03-16T11:24:00Z"/>
          <w:rFonts w:ascii="Arial Narrow" w:eastAsia="Times New Roman" w:hAnsi="Arial Narrow"/>
          <w:u w:val="single"/>
          <w:lang w:bidi="ar-SA"/>
        </w:rPr>
      </w:pPr>
      <w:ins w:id="86" w:author="John Savage [3]" w:date="2022-03-16T11:24:00Z">
        <w:r>
          <w:rPr>
            <w:rFonts w:ascii="Arial Narrow" w:eastAsia="Times New Roman" w:hAnsi="Arial Narrow"/>
            <w:u w:val="single"/>
            <w:lang w:bidi="ar-SA"/>
          </w:rPr>
          <w:t>Compliance</w:t>
        </w:r>
        <w:r>
          <w:rPr>
            <w:rFonts w:ascii="Arial Narrow" w:eastAsia="Times New Roman" w:hAnsi="Arial Narrow"/>
            <w:lang w:bidi="ar-SA"/>
          </w:rPr>
          <w:t xml:space="preserve">.  Hotel </w:t>
        </w:r>
        <w:proofErr w:type="gramStart"/>
        <w:r>
          <w:rPr>
            <w:rFonts w:ascii="Arial Narrow" w:eastAsia="Times New Roman" w:hAnsi="Arial Narrow"/>
            <w:lang w:bidi="ar-SA"/>
          </w:rPr>
          <w:t>shall at all times</w:t>
        </w:r>
        <w:proofErr w:type="gramEnd"/>
        <w:r>
          <w:rPr>
            <w:rFonts w:ascii="Arial Narrow" w:eastAsia="Times New Roman" w:hAnsi="Arial Narrow"/>
            <w:lang w:bidi="ar-SA"/>
          </w:rPr>
          <w:t xml:space="preserve"> be in material compliance with all applicable laws, regulations, and PCI DSS requirements relating to data security and privacy.</w:t>
        </w:r>
      </w:ins>
    </w:p>
    <w:p w14:paraId="7762C89A" w14:textId="77777777" w:rsidR="007524A3" w:rsidRDefault="007524A3" w:rsidP="007524A3">
      <w:pPr>
        <w:widowControl/>
        <w:numPr>
          <w:ilvl w:val="0"/>
          <w:numId w:val="3"/>
        </w:numPr>
        <w:tabs>
          <w:tab w:val="right" w:pos="3600"/>
          <w:tab w:val="left" w:pos="4680"/>
          <w:tab w:val="right" w:pos="8280"/>
        </w:tabs>
        <w:autoSpaceDE/>
        <w:spacing w:after="240"/>
        <w:jc w:val="both"/>
        <w:rPr>
          <w:ins w:id="87" w:author="John Savage [3]" w:date="2022-03-16T11:24:00Z"/>
          <w:rFonts w:ascii="Arial Narrow" w:eastAsia="Times New Roman" w:hAnsi="Arial Narrow"/>
          <w:u w:val="single"/>
          <w:lang w:bidi="ar-SA"/>
        </w:rPr>
      </w:pPr>
      <w:ins w:id="88" w:author="John Savage [3]" w:date="2022-03-16T11:24:00Z">
        <w:r>
          <w:rPr>
            <w:rFonts w:ascii="Arial Narrow" w:eastAsia="Times New Roman" w:hAnsi="Arial Narrow"/>
            <w:u w:val="single"/>
            <w:lang w:bidi="ar-SA"/>
          </w:rPr>
          <w:t>Co-</w:t>
        </w:r>
        <w:proofErr w:type="spellStart"/>
        <w:r>
          <w:rPr>
            <w:rFonts w:ascii="Arial Narrow" w:eastAsia="Times New Roman" w:hAnsi="Arial Narrow"/>
            <w:u w:val="single"/>
            <w:lang w:bidi="ar-SA"/>
          </w:rPr>
          <w:t>Terminous</w:t>
        </w:r>
        <w:proofErr w:type="spellEnd"/>
        <w:r>
          <w:rPr>
            <w:rFonts w:ascii="Arial Narrow" w:eastAsia="Times New Roman" w:hAnsi="Arial Narrow"/>
            <w:u w:val="single"/>
            <w:lang w:bidi="ar-SA"/>
          </w:rPr>
          <w:t xml:space="preserve"> Agreement</w:t>
        </w:r>
        <w:r>
          <w:rPr>
            <w:rFonts w:ascii="Arial Narrow" w:eastAsia="Times New Roman" w:hAnsi="Arial Narrow"/>
            <w:lang w:bidi="ar-SA"/>
          </w:rPr>
          <w:t xml:space="preserve">.  Hotel acknowledges and agrees that, if/when this Participation Agreement, the NGP Agreement, or Hotel’s right to operate a hotel under an IHG brand expires or terminates for any reason, this Participation Agreement shall </w:t>
        </w:r>
        <w:proofErr w:type="gramStart"/>
        <w:r>
          <w:rPr>
            <w:rFonts w:ascii="Arial Narrow" w:eastAsia="Times New Roman" w:hAnsi="Arial Narrow"/>
            <w:lang w:bidi="ar-SA"/>
          </w:rPr>
          <w:t>terminate</w:t>
        </w:r>
        <w:proofErr w:type="gramEnd"/>
        <w:r>
          <w:rPr>
            <w:rFonts w:ascii="Arial Narrow" w:eastAsia="Times New Roman" w:hAnsi="Arial Narrow"/>
            <w:lang w:bidi="ar-SA"/>
          </w:rPr>
          <w:t xml:space="preserve"> and Hotel shall no longer be eligible to receive services under this Participation Agreement.</w:t>
        </w:r>
      </w:ins>
    </w:p>
    <w:p w14:paraId="23B6B76E" w14:textId="77777777" w:rsidR="007524A3" w:rsidRDefault="007524A3" w:rsidP="007524A3">
      <w:pPr>
        <w:widowControl/>
        <w:numPr>
          <w:ilvl w:val="0"/>
          <w:numId w:val="3"/>
        </w:numPr>
        <w:tabs>
          <w:tab w:val="right" w:pos="3600"/>
          <w:tab w:val="left" w:pos="4680"/>
          <w:tab w:val="right" w:pos="8280"/>
        </w:tabs>
        <w:autoSpaceDE/>
        <w:spacing w:after="240"/>
        <w:jc w:val="both"/>
        <w:rPr>
          <w:ins w:id="89" w:author="John Savage [3]" w:date="2022-03-16T11:24:00Z"/>
          <w:rFonts w:ascii="Arial Narrow" w:eastAsia="Times New Roman" w:hAnsi="Arial Narrow"/>
          <w:u w:val="single"/>
          <w:lang w:bidi="ar-SA"/>
        </w:rPr>
      </w:pPr>
      <w:ins w:id="90" w:author="John Savage [3]" w:date="2022-03-16T11:24:00Z">
        <w:r>
          <w:rPr>
            <w:rFonts w:ascii="Arial Narrow" w:eastAsia="Times New Roman" w:hAnsi="Arial Narrow"/>
            <w:u w:val="single"/>
            <w:lang w:bidi="ar-SA"/>
          </w:rPr>
          <w:t>Assignment</w:t>
        </w:r>
        <w:r>
          <w:rPr>
            <w:rFonts w:ascii="Arial Narrow" w:eastAsia="Times New Roman" w:hAnsi="Arial Narrow"/>
            <w:lang w:bidi="ar-SA"/>
          </w:rPr>
          <w:t>.  Hotel shall not assign its rights or delegate its obligations under this Participation Agreement to any third party without IHG’s prior written consent.  This Participation Agreement will be binding upon the parties’ respective successors in interest and permitted assigns.</w:t>
        </w:r>
      </w:ins>
    </w:p>
    <w:p w14:paraId="33A7B7A0" w14:textId="77777777" w:rsidR="007524A3" w:rsidRDefault="007524A3" w:rsidP="007524A3">
      <w:pPr>
        <w:widowControl/>
        <w:numPr>
          <w:ilvl w:val="0"/>
          <w:numId w:val="3"/>
        </w:numPr>
        <w:tabs>
          <w:tab w:val="right" w:pos="3600"/>
          <w:tab w:val="left" w:pos="4680"/>
          <w:tab w:val="right" w:pos="8280"/>
        </w:tabs>
        <w:autoSpaceDE/>
        <w:spacing w:after="240"/>
        <w:jc w:val="both"/>
        <w:rPr>
          <w:ins w:id="91" w:author="John Savage [3]" w:date="2022-03-16T11:24:00Z"/>
          <w:rFonts w:ascii="Arial Narrow" w:eastAsia="Times New Roman" w:hAnsi="Arial Narrow"/>
          <w:lang w:bidi="ar-SA"/>
        </w:rPr>
      </w:pPr>
      <w:ins w:id="92" w:author="John Savage [3]" w:date="2022-03-16T11:24:00Z">
        <w:r>
          <w:rPr>
            <w:rFonts w:ascii="Arial Narrow" w:eastAsia="Times New Roman" w:hAnsi="Arial Narrow"/>
            <w:u w:val="single"/>
            <w:lang w:bidi="ar-SA"/>
          </w:rPr>
          <w:t>Governing Law</w:t>
        </w:r>
        <w:r>
          <w:rPr>
            <w:rFonts w:ascii="Arial Narrow" w:eastAsia="Times New Roman" w:hAnsi="Arial Narrow"/>
            <w:lang w:bidi="ar-SA"/>
          </w:rPr>
          <w:t xml:space="preserve">.  This Participation Agreement shall be governed by and construed in accordance with the laws of the state of New York, without giving effect to the principles thereof relating to the conflicts of laws.  </w:t>
        </w:r>
      </w:ins>
    </w:p>
    <w:p w14:paraId="443C4599" w14:textId="77777777" w:rsidR="007524A3" w:rsidRDefault="007524A3" w:rsidP="007524A3">
      <w:pPr>
        <w:widowControl/>
        <w:numPr>
          <w:ilvl w:val="0"/>
          <w:numId w:val="3"/>
        </w:numPr>
        <w:tabs>
          <w:tab w:val="right" w:pos="3600"/>
          <w:tab w:val="left" w:pos="4680"/>
          <w:tab w:val="right" w:pos="8280"/>
        </w:tabs>
        <w:autoSpaceDE/>
        <w:spacing w:after="240"/>
        <w:jc w:val="both"/>
        <w:rPr>
          <w:ins w:id="93" w:author="John Savage [3]" w:date="2022-03-16T11:24:00Z"/>
          <w:rFonts w:ascii="Arial Narrow" w:eastAsia="Times New Roman" w:hAnsi="Arial Narrow"/>
          <w:lang w:bidi="ar-SA"/>
        </w:rPr>
      </w:pPr>
      <w:bookmarkStart w:id="94" w:name="_Toc273023203"/>
      <w:ins w:id="95" w:author="John Savage [3]" w:date="2022-03-16T11:24:00Z">
        <w:r>
          <w:rPr>
            <w:rFonts w:ascii="Arial Narrow" w:eastAsia="Times New Roman" w:hAnsi="Arial Narrow"/>
            <w:u w:val="single"/>
            <w:lang w:bidi="ar-SA"/>
          </w:rPr>
          <w:t>Entire Agreement</w:t>
        </w:r>
        <w:r>
          <w:rPr>
            <w:rFonts w:ascii="Arial Narrow" w:eastAsia="Times New Roman" w:hAnsi="Arial Narrow"/>
            <w:lang w:bidi="ar-SA"/>
          </w:rPr>
          <w:t>.  This Participation Agreement represents the entire agreement between the parties with respect to its subject matter and supersedes all prior discussions and agreements between the parties with respect to such subject matter.</w:t>
        </w:r>
        <w:bookmarkEnd w:id="94"/>
        <w:r>
          <w:rPr>
            <w:rFonts w:ascii="Arial Narrow" w:eastAsia="Times New Roman" w:hAnsi="Arial Narrow"/>
            <w:u w:val="single"/>
            <w:lang w:bidi="ar-SA"/>
          </w:rPr>
          <w:t xml:space="preserve"> </w:t>
        </w:r>
      </w:ins>
    </w:p>
    <w:p w14:paraId="5746DB91" w14:textId="77777777" w:rsidR="007524A3" w:rsidRDefault="007524A3" w:rsidP="007524A3">
      <w:pPr>
        <w:widowControl/>
        <w:autoSpaceDE/>
        <w:jc w:val="both"/>
        <w:rPr>
          <w:ins w:id="96" w:author="John Savage [3]" w:date="2022-03-16T11:24:00Z"/>
          <w:rFonts w:ascii="Arial Narrow" w:eastAsia="Times New Roman" w:hAnsi="Arial Narrow"/>
          <w:bCs/>
          <w:lang w:bidi="ar-SA"/>
        </w:rPr>
      </w:pPr>
      <w:ins w:id="97" w:author="John Savage [3]" w:date="2022-03-16T11:24:00Z">
        <w:r>
          <w:rPr>
            <w:rFonts w:ascii="Arial Narrow" w:eastAsia="Times New Roman" w:hAnsi="Arial Narrow"/>
            <w:bCs/>
            <w:lang w:bidi="ar-SA"/>
          </w:rPr>
          <w:t>By executing this Participation Agreement in the space provided below, the parties agree to be legally bound by the terms and conditions of this Participation Agreement.</w:t>
        </w:r>
      </w:ins>
    </w:p>
    <w:p w14:paraId="54623379" w14:textId="77777777" w:rsidR="007524A3" w:rsidRDefault="007524A3" w:rsidP="007524A3">
      <w:pPr>
        <w:widowControl/>
        <w:autoSpaceDE/>
        <w:adjustRightInd w:val="0"/>
        <w:rPr>
          <w:ins w:id="98" w:author="John Savage [3]" w:date="2022-03-16T11:24:00Z"/>
          <w:rFonts w:ascii="Calibri" w:eastAsia="MS Mincho" w:hAnsi="Calibri" w:cs="Calibri"/>
          <w:bCs/>
          <w:lang w:eastAsia="ja-JP"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5"/>
        <w:gridCol w:w="4655"/>
      </w:tblGrid>
      <w:tr w:rsidR="007524A3" w14:paraId="532ADD61" w14:textId="77777777" w:rsidTr="007524A3">
        <w:trPr>
          <w:trHeight w:val="2711"/>
          <w:ins w:id="99" w:author="John Savage [3]" w:date="2022-03-16T11:24:00Z"/>
        </w:trPr>
        <w:tc>
          <w:tcPr>
            <w:tcW w:w="4695" w:type="dxa"/>
            <w:tcBorders>
              <w:top w:val="single" w:sz="4" w:space="0" w:color="auto"/>
              <w:left w:val="single" w:sz="4" w:space="0" w:color="auto"/>
              <w:bottom w:val="single" w:sz="4" w:space="0" w:color="auto"/>
              <w:right w:val="single" w:sz="4" w:space="0" w:color="auto"/>
            </w:tcBorders>
          </w:tcPr>
          <w:p w14:paraId="565D9514" w14:textId="77777777" w:rsidR="007524A3" w:rsidRDefault="007524A3">
            <w:pPr>
              <w:widowControl/>
              <w:autoSpaceDE/>
              <w:adjustRightInd w:val="0"/>
              <w:jc w:val="center"/>
              <w:rPr>
                <w:ins w:id="100" w:author="John Savage [3]" w:date="2022-03-16T11:24:00Z"/>
                <w:rFonts w:ascii="Arial Narrow" w:eastAsia="MS Mincho" w:hAnsi="Arial Narrow" w:cs="Calibri"/>
                <w:b/>
                <w:bCs/>
                <w:lang w:eastAsia="ja-JP" w:bidi="ar-SA"/>
              </w:rPr>
            </w:pPr>
            <w:ins w:id="101" w:author="John Savage [3]" w:date="2022-03-16T11:24:00Z">
              <w:r>
                <w:rPr>
                  <w:rFonts w:ascii="Arial Narrow" w:eastAsia="MS Mincho" w:hAnsi="Arial Narrow" w:cs="Calibri"/>
                  <w:b/>
                  <w:bCs/>
                  <w:lang w:eastAsia="ja-JP" w:bidi="ar-SA"/>
                </w:rPr>
                <w:t>AGREED BY</w:t>
              </w:r>
            </w:ins>
          </w:p>
          <w:p w14:paraId="5F2CFE39" w14:textId="77777777" w:rsidR="007524A3" w:rsidRDefault="007524A3">
            <w:pPr>
              <w:widowControl/>
              <w:autoSpaceDE/>
              <w:adjustRightInd w:val="0"/>
              <w:jc w:val="center"/>
              <w:rPr>
                <w:ins w:id="102" w:author="John Savage [3]" w:date="2022-03-16T11:24:00Z"/>
                <w:rFonts w:ascii="Arial Narrow" w:eastAsia="MS Mincho" w:hAnsi="Arial Narrow" w:cs="Calibri"/>
                <w:b/>
                <w:bCs/>
                <w:lang w:eastAsia="ja-JP" w:bidi="ar-SA"/>
              </w:rPr>
            </w:pPr>
            <w:ins w:id="103" w:author="John Savage [3]" w:date="2022-03-16T11:24:00Z">
              <w:r>
                <w:rPr>
                  <w:rFonts w:ascii="Arial Narrow" w:eastAsia="MS Mincho" w:hAnsi="Arial Narrow" w:cs="Calibri"/>
                  <w:b/>
                  <w:bCs/>
                  <w:lang w:eastAsia="ja-JP" w:bidi="ar-SA"/>
                </w:rPr>
                <w:t>Six Continents Hotels, Inc.</w:t>
              </w:r>
            </w:ins>
          </w:p>
          <w:p w14:paraId="5C21C85E" w14:textId="77777777" w:rsidR="007524A3" w:rsidRDefault="007524A3">
            <w:pPr>
              <w:widowControl/>
              <w:autoSpaceDE/>
              <w:adjustRightInd w:val="0"/>
              <w:jc w:val="center"/>
              <w:rPr>
                <w:ins w:id="104" w:author="John Savage [3]" w:date="2022-03-16T11:24:00Z"/>
                <w:rFonts w:ascii="Arial Narrow" w:eastAsia="MS Mincho" w:hAnsi="Arial Narrow" w:cs="Calibri"/>
                <w:b/>
                <w:bCs/>
                <w:lang w:eastAsia="ja-JP" w:bidi="ar-SA"/>
              </w:rPr>
            </w:pPr>
          </w:p>
          <w:p w14:paraId="17109B10" w14:textId="77777777" w:rsidR="007524A3" w:rsidRDefault="007524A3">
            <w:pPr>
              <w:widowControl/>
              <w:autoSpaceDE/>
              <w:adjustRightInd w:val="0"/>
              <w:spacing w:before="120" w:after="120"/>
              <w:jc w:val="center"/>
              <w:rPr>
                <w:ins w:id="105" w:author="John Savage [3]" w:date="2022-03-16T11:24:00Z"/>
                <w:rFonts w:ascii="Arial Narrow" w:eastAsia="MS Mincho" w:hAnsi="Arial Narrow" w:cs="Calibri"/>
                <w:bCs/>
                <w:u w:val="single"/>
                <w:lang w:eastAsia="ja-JP" w:bidi="ar-SA"/>
              </w:rPr>
            </w:pPr>
            <w:ins w:id="106" w:author="John Savage [3]" w:date="2022-03-16T11:24:00Z">
              <w:r>
                <w:rPr>
                  <w:rFonts w:ascii="Arial Narrow" w:eastAsia="MS Mincho" w:hAnsi="Arial Narrow" w:cs="Calibri"/>
                  <w:bCs/>
                  <w:lang w:eastAsia="ja-JP" w:bidi="ar-SA"/>
                </w:rPr>
                <w:t>Signature:</w:t>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ins>
          </w:p>
          <w:p w14:paraId="73197147" w14:textId="77777777" w:rsidR="007524A3" w:rsidRDefault="007524A3">
            <w:pPr>
              <w:widowControl/>
              <w:autoSpaceDE/>
              <w:adjustRightInd w:val="0"/>
              <w:spacing w:before="120" w:after="120"/>
              <w:jc w:val="center"/>
              <w:rPr>
                <w:ins w:id="107" w:author="John Savage [3]" w:date="2022-03-16T11:24:00Z"/>
                <w:rFonts w:ascii="Arial Narrow" w:eastAsia="MS Mincho" w:hAnsi="Arial Narrow" w:cs="Calibri"/>
                <w:bCs/>
                <w:u w:val="single"/>
                <w:lang w:eastAsia="ja-JP" w:bidi="ar-SA"/>
              </w:rPr>
            </w:pPr>
            <w:ins w:id="108" w:author="John Savage [3]" w:date="2022-03-16T11:24:00Z">
              <w:r>
                <w:rPr>
                  <w:rFonts w:ascii="Arial Narrow" w:eastAsia="MS Mincho" w:hAnsi="Arial Narrow" w:cs="Calibri"/>
                  <w:bCs/>
                  <w:lang w:eastAsia="ja-JP" w:bidi="ar-SA"/>
                </w:rPr>
                <w:t>Printed Name:</w:t>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ins>
          </w:p>
          <w:p w14:paraId="321BA109" w14:textId="77777777" w:rsidR="007524A3" w:rsidRDefault="007524A3">
            <w:pPr>
              <w:widowControl/>
              <w:autoSpaceDE/>
              <w:adjustRightInd w:val="0"/>
              <w:spacing w:before="120" w:after="120"/>
              <w:jc w:val="center"/>
              <w:rPr>
                <w:ins w:id="109" w:author="John Savage [3]" w:date="2022-03-16T11:24:00Z"/>
                <w:rFonts w:ascii="Arial Narrow" w:eastAsia="MS Mincho" w:hAnsi="Arial Narrow" w:cs="Calibri"/>
                <w:bCs/>
                <w:u w:val="single"/>
                <w:lang w:eastAsia="ja-JP" w:bidi="ar-SA"/>
              </w:rPr>
            </w:pPr>
            <w:ins w:id="110" w:author="John Savage [3]" w:date="2022-03-16T11:24:00Z">
              <w:r>
                <w:rPr>
                  <w:rFonts w:ascii="Arial Narrow" w:eastAsia="MS Mincho" w:hAnsi="Arial Narrow" w:cs="Calibri"/>
                  <w:bCs/>
                  <w:lang w:eastAsia="ja-JP" w:bidi="ar-SA"/>
                </w:rPr>
                <w:t>Title:</w:t>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ins>
          </w:p>
          <w:p w14:paraId="68FDB401" w14:textId="77777777" w:rsidR="007524A3" w:rsidRDefault="007524A3">
            <w:pPr>
              <w:widowControl/>
              <w:autoSpaceDE/>
              <w:adjustRightInd w:val="0"/>
              <w:spacing w:before="120" w:after="120"/>
              <w:jc w:val="center"/>
              <w:rPr>
                <w:ins w:id="111" w:author="John Savage [3]" w:date="2022-03-16T11:24:00Z"/>
                <w:rFonts w:ascii="Arial Narrow" w:eastAsia="MS Mincho" w:hAnsi="Arial Narrow" w:cs="Calibri"/>
                <w:bCs/>
                <w:u w:val="single"/>
                <w:lang w:eastAsia="ja-JP" w:bidi="ar-SA"/>
              </w:rPr>
            </w:pPr>
            <w:ins w:id="112" w:author="John Savage [3]" w:date="2022-03-16T11:24:00Z">
              <w:r>
                <w:rPr>
                  <w:rFonts w:ascii="Arial Narrow" w:eastAsia="MS Mincho" w:hAnsi="Arial Narrow" w:cs="Calibri"/>
                  <w:bCs/>
                  <w:lang w:eastAsia="ja-JP" w:bidi="ar-SA"/>
                </w:rPr>
                <w:t>Date Signed:</w:t>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ins>
          </w:p>
          <w:p w14:paraId="67EF6D1E" w14:textId="77777777" w:rsidR="007524A3" w:rsidRDefault="007524A3">
            <w:pPr>
              <w:widowControl/>
              <w:autoSpaceDE/>
              <w:adjustRightInd w:val="0"/>
              <w:jc w:val="center"/>
              <w:rPr>
                <w:ins w:id="113" w:author="John Savage [3]" w:date="2022-03-16T11:24:00Z"/>
                <w:rFonts w:ascii="Arial Narrow" w:eastAsia="MS Mincho" w:hAnsi="Arial Narrow" w:cs="Calibri"/>
                <w:bCs/>
                <w:lang w:eastAsia="ja-JP" w:bidi="ar-SA"/>
              </w:rPr>
            </w:pPr>
          </w:p>
        </w:tc>
        <w:tc>
          <w:tcPr>
            <w:tcW w:w="4655" w:type="dxa"/>
            <w:tcBorders>
              <w:top w:val="single" w:sz="4" w:space="0" w:color="auto"/>
              <w:left w:val="single" w:sz="4" w:space="0" w:color="auto"/>
              <w:bottom w:val="single" w:sz="4" w:space="0" w:color="auto"/>
              <w:right w:val="single" w:sz="4" w:space="0" w:color="auto"/>
            </w:tcBorders>
          </w:tcPr>
          <w:p w14:paraId="673A012C" w14:textId="77777777" w:rsidR="007524A3" w:rsidRDefault="007524A3">
            <w:pPr>
              <w:widowControl/>
              <w:autoSpaceDE/>
              <w:adjustRightInd w:val="0"/>
              <w:jc w:val="center"/>
              <w:rPr>
                <w:ins w:id="114" w:author="John Savage [3]" w:date="2022-03-16T11:24:00Z"/>
                <w:rFonts w:ascii="Arial Narrow" w:eastAsia="MS Mincho" w:hAnsi="Arial Narrow" w:cs="Calibri"/>
                <w:b/>
                <w:bCs/>
                <w:lang w:eastAsia="ja-JP" w:bidi="ar-SA"/>
              </w:rPr>
            </w:pPr>
            <w:ins w:id="115" w:author="John Savage [3]" w:date="2022-03-16T11:24:00Z">
              <w:r>
                <w:rPr>
                  <w:rFonts w:ascii="Arial Narrow" w:eastAsia="MS Mincho" w:hAnsi="Arial Narrow" w:cs="Calibri"/>
                  <w:b/>
                  <w:bCs/>
                  <w:lang w:eastAsia="ja-JP" w:bidi="ar-SA"/>
                </w:rPr>
                <w:t>AGREED BY</w:t>
              </w:r>
            </w:ins>
          </w:p>
          <w:p w14:paraId="374BD6B1" w14:textId="77777777" w:rsidR="007524A3" w:rsidRDefault="007524A3">
            <w:pPr>
              <w:widowControl/>
              <w:autoSpaceDE/>
              <w:adjustRightInd w:val="0"/>
              <w:jc w:val="center"/>
              <w:rPr>
                <w:ins w:id="116" w:author="John Savage [3]" w:date="2022-03-16T11:24:00Z"/>
                <w:rFonts w:ascii="Arial Narrow" w:eastAsia="MS Mincho" w:hAnsi="Arial Narrow" w:cs="Calibri"/>
                <w:bCs/>
                <w:lang w:eastAsia="ja-JP" w:bidi="ar-SA"/>
              </w:rPr>
            </w:pPr>
            <w:ins w:id="117" w:author="John Savage [3]" w:date="2022-03-16T11:24:00Z">
              <w:r>
                <w:rPr>
                  <w:rFonts w:ascii="Arial Narrow" w:eastAsia="MS Mincho" w:hAnsi="Arial Narrow" w:cs="Calibri"/>
                  <w:b/>
                  <w:bCs/>
                  <w:lang w:eastAsia="ja-JP" w:bidi="ar-SA"/>
                </w:rPr>
                <w:t>Hotel</w:t>
              </w:r>
              <w:r>
                <w:rPr>
                  <w:rFonts w:ascii="Arial Narrow" w:eastAsia="MS Mincho" w:hAnsi="Arial Narrow" w:cs="Calibri"/>
                  <w:bCs/>
                  <w:lang w:eastAsia="ja-JP" w:bidi="ar-SA"/>
                </w:rPr>
                <w:t>:</w:t>
              </w:r>
            </w:ins>
          </w:p>
          <w:p w14:paraId="737818BE" w14:textId="77777777" w:rsidR="007524A3" w:rsidRDefault="007524A3">
            <w:pPr>
              <w:widowControl/>
              <w:autoSpaceDE/>
              <w:adjustRightInd w:val="0"/>
              <w:jc w:val="center"/>
              <w:rPr>
                <w:ins w:id="118" w:author="John Savage [3]" w:date="2022-03-16T11:24:00Z"/>
                <w:rFonts w:ascii="Arial Narrow" w:eastAsia="MS Mincho" w:hAnsi="Arial Narrow" w:cs="Calibri"/>
                <w:bCs/>
                <w:lang w:eastAsia="ja-JP" w:bidi="ar-SA"/>
              </w:rPr>
            </w:pPr>
          </w:p>
          <w:p w14:paraId="615A260F" w14:textId="77777777" w:rsidR="007524A3" w:rsidRDefault="007524A3">
            <w:pPr>
              <w:widowControl/>
              <w:autoSpaceDE/>
              <w:adjustRightInd w:val="0"/>
              <w:spacing w:before="120" w:after="120"/>
              <w:jc w:val="center"/>
              <w:rPr>
                <w:ins w:id="119" w:author="John Savage [3]" w:date="2022-03-16T11:24:00Z"/>
                <w:rFonts w:ascii="Arial Narrow" w:eastAsia="MS Mincho" w:hAnsi="Arial Narrow" w:cs="Calibri"/>
                <w:bCs/>
                <w:u w:val="single"/>
                <w:lang w:eastAsia="ja-JP" w:bidi="ar-SA"/>
              </w:rPr>
            </w:pPr>
            <w:commentRangeStart w:id="120"/>
            <w:ins w:id="121" w:author="John Savage [3]" w:date="2022-03-16T11:24:00Z">
              <w:r>
                <w:rPr>
                  <w:rFonts w:ascii="Arial Narrow" w:eastAsia="MS Mincho" w:hAnsi="Arial Narrow" w:cs="Calibri"/>
                  <w:bCs/>
                  <w:lang w:eastAsia="ja-JP" w:bidi="ar-SA"/>
                </w:rPr>
                <w:t>Signature:</w:t>
              </w:r>
              <w:r>
                <w:rPr>
                  <w:rFonts w:ascii="Arial Narrow" w:eastAsia="MS Mincho" w:hAnsi="Arial Narrow" w:cs="Calibri"/>
                  <w:bCs/>
                  <w:u w:val="single"/>
                  <w:lang w:eastAsia="ja-JP" w:bidi="ar-SA"/>
                </w:rPr>
                <w:tab/>
              </w:r>
              <w:r>
                <w:rPr>
                  <w:rFonts w:ascii="Arial Narrow" w:eastAsia="MS Mincho" w:hAnsi="Arial Narrow" w:cs="Calibri"/>
                  <w:bCs/>
                  <w:color w:val="00B050"/>
                  <w:u w:val="single"/>
                  <w:lang w:eastAsia="ja-JP" w:bidi="ar-SA"/>
                </w:rPr>
                <w:t>[DOCUSIGN SIGNATURE]</w:t>
              </w:r>
              <w:r>
                <w:rPr>
                  <w:rFonts w:ascii="Arial Narrow" w:eastAsia="MS Mincho" w:hAnsi="Arial Narrow" w:cs="Calibri"/>
                  <w:bCs/>
                  <w:u w:val="single"/>
                  <w:lang w:eastAsia="ja-JP" w:bidi="ar-SA"/>
                </w:rPr>
                <w:tab/>
              </w:r>
            </w:ins>
          </w:p>
          <w:p w14:paraId="5A730329" w14:textId="77777777" w:rsidR="007524A3" w:rsidRDefault="007524A3">
            <w:pPr>
              <w:widowControl/>
              <w:autoSpaceDE/>
              <w:adjustRightInd w:val="0"/>
              <w:spacing w:before="120" w:after="120"/>
              <w:jc w:val="center"/>
              <w:rPr>
                <w:ins w:id="122" w:author="John Savage [3]" w:date="2022-03-16T11:24:00Z"/>
                <w:rFonts w:ascii="Arial Narrow" w:eastAsia="MS Mincho" w:hAnsi="Arial Narrow" w:cs="Calibri"/>
                <w:bCs/>
                <w:u w:val="single"/>
                <w:lang w:eastAsia="ja-JP" w:bidi="ar-SA"/>
              </w:rPr>
            </w:pPr>
            <w:ins w:id="123" w:author="John Savage [3]" w:date="2022-03-16T11:24:00Z">
              <w:r>
                <w:rPr>
                  <w:rFonts w:ascii="Arial Narrow" w:eastAsia="MS Mincho" w:hAnsi="Arial Narrow" w:cs="Calibri"/>
                  <w:bCs/>
                  <w:lang w:eastAsia="ja-JP" w:bidi="ar-SA"/>
                </w:rPr>
                <w:t>Printed Name:</w:t>
              </w:r>
              <w:r>
                <w:rPr>
                  <w:rFonts w:ascii="Arial Narrow" w:eastAsia="MS Mincho" w:hAnsi="Arial Narrow" w:cs="Calibri"/>
                  <w:bCs/>
                  <w:u w:val="single"/>
                  <w:lang w:eastAsia="ja-JP" w:bidi="ar-SA"/>
                </w:rPr>
                <w:tab/>
              </w:r>
              <w:r>
                <w:rPr>
                  <w:rFonts w:ascii="Arial Narrow" w:eastAsia="MS Mincho" w:hAnsi="Arial Narrow" w:cs="Calibri"/>
                  <w:bCs/>
                  <w:color w:val="FF0000"/>
                  <w:u w:val="single"/>
                  <w:lang w:eastAsia="ja-JP" w:bidi="ar-SA"/>
                </w:rPr>
                <w:t>[AUTHORISED SIGNOR]</w:t>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ins>
          </w:p>
          <w:p w14:paraId="094D2373" w14:textId="77777777" w:rsidR="007524A3" w:rsidRDefault="007524A3">
            <w:pPr>
              <w:widowControl/>
              <w:autoSpaceDE/>
              <w:adjustRightInd w:val="0"/>
              <w:spacing w:before="120" w:after="120"/>
              <w:jc w:val="center"/>
              <w:rPr>
                <w:ins w:id="124" w:author="John Savage [3]" w:date="2022-03-16T11:24:00Z"/>
                <w:rFonts w:ascii="Arial Narrow" w:eastAsia="MS Mincho" w:hAnsi="Arial Narrow" w:cs="Calibri"/>
                <w:bCs/>
                <w:u w:val="single"/>
                <w:lang w:eastAsia="ja-JP" w:bidi="ar-SA"/>
              </w:rPr>
            </w:pPr>
            <w:ins w:id="125" w:author="John Savage [3]" w:date="2022-03-16T11:24:00Z">
              <w:r>
                <w:rPr>
                  <w:rFonts w:ascii="Arial Narrow" w:eastAsia="MS Mincho" w:hAnsi="Arial Narrow" w:cs="Calibri"/>
                  <w:bCs/>
                  <w:lang w:eastAsia="ja-JP" w:bidi="ar-SA"/>
                </w:rPr>
                <w:t>Title:</w:t>
              </w:r>
              <w:r>
                <w:rPr>
                  <w:rFonts w:ascii="Arial Narrow" w:eastAsia="MS Mincho" w:hAnsi="Arial Narrow" w:cs="Calibri"/>
                  <w:bCs/>
                  <w:u w:val="single"/>
                  <w:lang w:eastAsia="ja-JP" w:bidi="ar-SA"/>
                </w:rPr>
                <w:tab/>
              </w:r>
              <w:r>
                <w:rPr>
                  <w:rFonts w:ascii="Arial Narrow" w:eastAsia="MS Mincho" w:hAnsi="Arial Narrow" w:cs="Calibri"/>
                  <w:bCs/>
                  <w:u w:val="single"/>
                  <w:lang w:eastAsia="ja-JP" w:bidi="ar-SA"/>
                </w:rPr>
                <w:tab/>
              </w:r>
              <w:r>
                <w:rPr>
                  <w:rFonts w:ascii="Arial Narrow" w:eastAsia="MS Mincho" w:hAnsi="Arial Narrow" w:cs="Calibri"/>
                  <w:bCs/>
                  <w:color w:val="FF0000"/>
                  <w:u w:val="single"/>
                  <w:lang w:eastAsia="ja-JP" w:bidi="ar-SA"/>
                </w:rPr>
                <w:t>[AUTHORISED SIGNOR TITLE]</w:t>
              </w:r>
              <w:r>
                <w:rPr>
                  <w:rFonts w:ascii="Arial Narrow" w:eastAsia="MS Mincho" w:hAnsi="Arial Narrow" w:cs="Calibri"/>
                  <w:bCs/>
                  <w:u w:val="single"/>
                  <w:lang w:eastAsia="ja-JP" w:bidi="ar-SA"/>
                </w:rPr>
                <w:t xml:space="preserve"> </w:t>
              </w:r>
              <w:r>
                <w:rPr>
                  <w:rFonts w:ascii="Arial Narrow" w:eastAsia="MS Mincho" w:hAnsi="Arial Narrow" w:cs="Calibri"/>
                  <w:bCs/>
                  <w:u w:val="single"/>
                  <w:lang w:eastAsia="ja-JP" w:bidi="ar-SA"/>
                </w:rPr>
                <w:tab/>
              </w:r>
            </w:ins>
          </w:p>
          <w:p w14:paraId="6F55A74D" w14:textId="77777777" w:rsidR="007524A3" w:rsidRDefault="007524A3">
            <w:pPr>
              <w:widowControl/>
              <w:autoSpaceDE/>
              <w:adjustRightInd w:val="0"/>
              <w:spacing w:before="120" w:after="120"/>
              <w:jc w:val="center"/>
              <w:rPr>
                <w:ins w:id="126" w:author="John Savage [3]" w:date="2022-03-16T11:24:00Z"/>
                <w:rFonts w:ascii="Arial Narrow" w:eastAsia="MS Mincho" w:hAnsi="Arial Narrow" w:cs="Calibri"/>
                <w:bCs/>
                <w:u w:val="single"/>
                <w:lang w:eastAsia="ja-JP" w:bidi="ar-SA"/>
              </w:rPr>
            </w:pPr>
            <w:ins w:id="127" w:author="John Savage [3]" w:date="2022-03-16T11:24:00Z">
              <w:r>
                <w:rPr>
                  <w:rFonts w:ascii="Arial Narrow" w:eastAsia="MS Mincho" w:hAnsi="Arial Narrow" w:cs="Calibri"/>
                  <w:bCs/>
                  <w:lang w:eastAsia="ja-JP" w:bidi="ar-SA"/>
                </w:rPr>
                <w:t>Date Signed:</w:t>
              </w:r>
              <w:r>
                <w:rPr>
                  <w:rFonts w:ascii="Arial Narrow" w:eastAsia="MS Mincho" w:hAnsi="Arial Narrow" w:cs="Calibri"/>
                  <w:bCs/>
                  <w:u w:val="single"/>
                  <w:lang w:eastAsia="ja-JP" w:bidi="ar-SA"/>
                </w:rPr>
                <w:tab/>
              </w:r>
              <w:r>
                <w:rPr>
                  <w:rFonts w:ascii="Arial Narrow" w:eastAsia="MS Mincho" w:hAnsi="Arial Narrow" w:cs="Calibri"/>
                  <w:bCs/>
                  <w:color w:val="FF0000"/>
                  <w:u w:val="single"/>
                  <w:lang w:eastAsia="ja-JP" w:bidi="ar-SA"/>
                </w:rPr>
                <w:t>[DOCUSIGN SIGNATURE DATE]</w:t>
              </w:r>
              <w:commentRangeEnd w:id="120"/>
              <w:r>
                <w:rPr>
                  <w:rStyle w:val="CommentReference"/>
                  <w:rFonts w:ascii="Times New Roman" w:eastAsia="Times New Roman" w:hAnsi="Times New Roman"/>
                  <w:bCs/>
                </w:rPr>
                <w:commentReference w:id="120"/>
              </w:r>
              <w:r>
                <w:rPr>
                  <w:rFonts w:ascii="Arial Narrow" w:eastAsia="MS Mincho" w:hAnsi="Arial Narrow" w:cs="Calibri"/>
                  <w:bCs/>
                  <w:u w:val="single"/>
                  <w:lang w:eastAsia="ja-JP" w:bidi="ar-SA"/>
                </w:rPr>
                <w:tab/>
              </w:r>
            </w:ins>
          </w:p>
          <w:p w14:paraId="44001B7A" w14:textId="77777777" w:rsidR="007524A3" w:rsidRDefault="007524A3">
            <w:pPr>
              <w:widowControl/>
              <w:autoSpaceDE/>
              <w:adjustRightInd w:val="0"/>
              <w:spacing w:before="120" w:after="120"/>
              <w:jc w:val="center"/>
              <w:rPr>
                <w:ins w:id="128" w:author="John Savage [3]" w:date="2022-03-16T11:24:00Z"/>
                <w:rFonts w:ascii="Arial Narrow" w:eastAsia="MS Mincho" w:hAnsi="Arial Narrow" w:cs="Calibri"/>
                <w:bCs/>
                <w:u w:val="single"/>
                <w:lang w:eastAsia="ja-JP" w:bidi="ar-SA"/>
              </w:rPr>
            </w:pPr>
          </w:p>
        </w:tc>
      </w:tr>
    </w:tbl>
    <w:p w14:paraId="2E7BA5B6" w14:textId="77777777" w:rsidR="007524A3" w:rsidRDefault="007524A3" w:rsidP="007524A3">
      <w:pPr>
        <w:widowControl/>
        <w:autoSpaceDE/>
        <w:rPr>
          <w:ins w:id="129" w:author="John Savage [3]" w:date="2022-03-16T11:24:00Z"/>
          <w:rFonts w:ascii="Arial Narrow" w:eastAsia="Times New Roman" w:hAnsi="Arial Narrow"/>
          <w:b/>
          <w:lang w:bidi="ar-SA"/>
        </w:rPr>
      </w:pPr>
      <w:ins w:id="130" w:author="John Savage [3]" w:date="2022-03-16T11:24:00Z">
        <w:r>
          <w:rPr>
            <w:rFonts w:ascii="Arial Narrow" w:eastAsia="Times New Roman" w:hAnsi="Arial Narrow"/>
            <w:bCs/>
            <w:lang w:bidi="ar-SA"/>
          </w:rPr>
          <w:br w:type="page"/>
        </w:r>
        <w:r>
          <w:rPr>
            <w:rFonts w:ascii="Arial Narrow" w:eastAsia="Times New Roman" w:hAnsi="Arial Narrow"/>
            <w:b/>
            <w:lang w:bidi="ar-SA"/>
          </w:rPr>
          <w:lastRenderedPageBreak/>
          <w:t>ATTACHMENT 1</w:t>
        </w:r>
      </w:ins>
    </w:p>
    <w:p w14:paraId="5890F7EE" w14:textId="77777777" w:rsidR="007524A3" w:rsidRDefault="007524A3" w:rsidP="007524A3">
      <w:pPr>
        <w:widowControl/>
        <w:autoSpaceDE/>
        <w:jc w:val="center"/>
        <w:rPr>
          <w:ins w:id="131" w:author="John Savage [3]" w:date="2022-03-16T11:24:00Z"/>
          <w:rFonts w:ascii="Arial Narrow" w:eastAsia="Times New Roman" w:hAnsi="Arial Narrow"/>
          <w:b/>
          <w:lang w:bidi="ar-SA"/>
        </w:rPr>
      </w:pPr>
      <w:ins w:id="132" w:author="John Savage [3]" w:date="2022-03-16T11:24:00Z">
        <w:r>
          <w:rPr>
            <w:rFonts w:ascii="Arial Narrow" w:eastAsia="Times New Roman" w:hAnsi="Arial Narrow"/>
            <w:b/>
            <w:lang w:bidi="ar-SA"/>
          </w:rPr>
          <w:t>FreedomPay Pass-Through Terms</w:t>
        </w:r>
      </w:ins>
    </w:p>
    <w:p w14:paraId="4C8443DF" w14:textId="77777777" w:rsidR="007524A3" w:rsidRDefault="007524A3" w:rsidP="007524A3">
      <w:pPr>
        <w:widowControl/>
        <w:autoSpaceDE/>
        <w:rPr>
          <w:ins w:id="133" w:author="John Savage [3]" w:date="2022-03-16T11:24:00Z"/>
          <w:rFonts w:ascii="Arial Narrow" w:eastAsia="Times New Roman" w:hAnsi="Arial Narrow"/>
          <w:bCs/>
          <w:lang w:bidi="ar-SA"/>
        </w:rPr>
      </w:pPr>
    </w:p>
    <w:p w14:paraId="092C96C2" w14:textId="77777777" w:rsidR="007524A3" w:rsidRDefault="007524A3" w:rsidP="007524A3">
      <w:pPr>
        <w:widowControl/>
        <w:autoSpaceDE/>
        <w:rPr>
          <w:ins w:id="134" w:author="John Savage [3]" w:date="2022-03-16T11:24:00Z"/>
          <w:rFonts w:ascii="Arial Narrow" w:eastAsia="Times New Roman" w:hAnsi="Arial Narrow"/>
          <w:bCs/>
          <w:lang w:bidi="ar-SA"/>
        </w:rPr>
      </w:pPr>
      <w:ins w:id="135" w:author="John Savage [3]" w:date="2022-03-16T11:24:00Z">
        <w:r>
          <w:rPr>
            <w:rFonts w:ascii="Arial Narrow" w:eastAsia="Times New Roman" w:hAnsi="Arial Narrow"/>
            <w:bCs/>
            <w:lang w:bidi="ar-SA"/>
          </w:rPr>
          <w:t>Hotel acknowledges that FreedomPay, Inc. is the provider of the payment gateway services provided to Hotel under this Participation Agreement between IHG and Hotel.  Hotel agrees to the following pass-through terms required by FreedomPay:</w:t>
        </w:r>
      </w:ins>
    </w:p>
    <w:p w14:paraId="0EA054AA" w14:textId="77777777" w:rsidR="007524A3" w:rsidRDefault="007524A3" w:rsidP="007524A3">
      <w:pPr>
        <w:widowControl/>
        <w:autoSpaceDE/>
        <w:rPr>
          <w:ins w:id="136" w:author="John Savage [3]" w:date="2022-03-16T11:24:00Z"/>
          <w:rFonts w:ascii="Arial Narrow" w:eastAsia="Times New Roman" w:hAnsi="Arial Narrow"/>
          <w:b/>
          <w:bCs/>
          <w:lang w:bidi="ar-SA"/>
        </w:rPr>
      </w:pPr>
    </w:p>
    <w:p w14:paraId="37DCBC79" w14:textId="77777777" w:rsidR="007524A3" w:rsidRDefault="007524A3" w:rsidP="007524A3">
      <w:pPr>
        <w:widowControl/>
        <w:numPr>
          <w:ilvl w:val="0"/>
          <w:numId w:val="2"/>
        </w:numPr>
        <w:autoSpaceDE/>
        <w:adjustRightInd w:val="0"/>
        <w:spacing w:after="60"/>
        <w:jc w:val="both"/>
        <w:outlineLvl w:val="0"/>
        <w:rPr>
          <w:ins w:id="137" w:author="John Savage [3]" w:date="2022-03-16T11:24:00Z"/>
          <w:rFonts w:ascii="Arial Narrow" w:eastAsia="Times New Roman" w:hAnsi="Arial Narrow" w:cs="Times New Roman"/>
          <w:b/>
          <w:bCs/>
          <w:caps/>
          <w:smallCaps/>
          <w:u w:val="single"/>
          <w:lang w:bidi="ar-SA"/>
        </w:rPr>
      </w:pPr>
      <w:ins w:id="138" w:author="John Savage [3]" w:date="2022-03-16T11:24:00Z">
        <w:r>
          <w:rPr>
            <w:rFonts w:ascii="Arial Narrow" w:eastAsia="Times New Roman" w:hAnsi="Arial Narrow" w:cs="Times New Roman"/>
            <w:caps/>
            <w:smallCaps/>
            <w:u w:val="single"/>
            <w:lang w:bidi="ar-SA"/>
          </w:rPr>
          <w:t xml:space="preserve">Warranties </w:t>
        </w:r>
      </w:ins>
    </w:p>
    <w:p w14:paraId="2A374912"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39" w:author="John Savage [3]" w:date="2022-03-16T11:24:00Z"/>
          <w:rFonts w:ascii="Arial Narrow" w:eastAsia="Times New Roman" w:hAnsi="Arial Narrow" w:cs="Times New Roman"/>
          <w:b/>
          <w:bCs/>
          <w:lang w:val="x-none" w:eastAsia="x-none" w:bidi="ar-SA"/>
        </w:rPr>
      </w:pPr>
      <w:ins w:id="140" w:author="John Savage [3]" w:date="2022-03-16T11:24:00Z">
        <w:r>
          <w:rPr>
            <w:rFonts w:ascii="Arial Narrow" w:eastAsia="Times New Roman" w:hAnsi="Arial Narrow" w:cs="Times New Roman"/>
            <w:bCs/>
            <w:lang w:val="x-none" w:eastAsia="x-none" w:bidi="ar-SA"/>
          </w:rPr>
          <w:t xml:space="preserve">Hotel shall be responsible for procuring and maintaining, at its sole cost, all hardware, software and data communication and connectivity required to connect to the System. Delivery </w:t>
        </w:r>
        <w:r>
          <w:rPr>
            <w:rFonts w:ascii="Arial Narrow" w:eastAsia="Times New Roman" w:hAnsi="Arial Narrow" w:cs="Times New Roman"/>
            <w:bCs/>
            <w:color w:val="000000"/>
            <w:lang w:val="x-none" w:eastAsia="x-none" w:bidi="ar-SA"/>
          </w:rPr>
          <w:t xml:space="preserve">of </w:t>
        </w:r>
        <w:r>
          <w:rPr>
            <w:rFonts w:ascii="Arial Narrow" w:eastAsia="Times New Roman" w:hAnsi="Arial Narrow" w:cs="Times New Roman"/>
            <w:bCs/>
            <w:lang w:val="x-none" w:eastAsia="x-none" w:bidi="ar-SA"/>
          </w:rPr>
          <w:t xml:space="preserve">PCI-Validated Point-to-Point Encryption </w:t>
        </w:r>
        <w:r>
          <w:rPr>
            <w:rFonts w:ascii="Arial Narrow" w:eastAsia="Times New Roman" w:hAnsi="Arial Narrow" w:cs="Times New Roman"/>
            <w:bCs/>
            <w:color w:val="000000"/>
            <w:lang w:val="x-none" w:eastAsia="x-none" w:bidi="ar-SA"/>
          </w:rPr>
          <w:t xml:space="preserve">Secure Switching is subject to </w:t>
        </w:r>
        <w:r>
          <w:rPr>
            <w:rFonts w:ascii="Arial Narrow" w:eastAsia="Times New Roman" w:hAnsi="Arial Narrow" w:cs="Times New Roman"/>
            <w:bCs/>
            <w:lang w:val="x-none" w:eastAsia="x-none" w:bidi="ar-SA"/>
          </w:rPr>
          <w:t>Hotel’s</w:t>
        </w:r>
        <w:r>
          <w:rPr>
            <w:rFonts w:ascii="Arial Narrow" w:eastAsia="Times New Roman" w:hAnsi="Arial Narrow" w:cs="Times New Roman"/>
            <w:bCs/>
            <w:color w:val="000000"/>
            <w:lang w:val="x-none" w:eastAsia="x-none" w:bidi="ar-SA"/>
          </w:rPr>
          <w:t xml:space="preserve"> compliance with the PIM and </w:t>
        </w:r>
        <w:r>
          <w:rPr>
            <w:rFonts w:ascii="Arial Narrow" w:eastAsia="Times New Roman" w:hAnsi="Arial Narrow" w:cs="Times New Roman"/>
            <w:bCs/>
            <w:lang w:val="x-none" w:eastAsia="x-none" w:bidi="ar-SA"/>
          </w:rPr>
          <w:t>Hotel’s</w:t>
        </w:r>
        <w:r>
          <w:rPr>
            <w:rFonts w:ascii="Arial Narrow" w:eastAsia="Times New Roman" w:hAnsi="Arial Narrow" w:cs="Times New Roman"/>
            <w:bCs/>
            <w:color w:val="000000"/>
            <w:lang w:val="x-none" w:eastAsia="x-none" w:bidi="ar-SA"/>
          </w:rPr>
          <w:t xml:space="preserve"> acknowledgement thereof in the form </w:t>
        </w:r>
        <w:r>
          <w:rPr>
            <w:rFonts w:ascii="Arial Narrow" w:eastAsia="Times New Roman" w:hAnsi="Arial Narrow" w:cs="Times New Roman"/>
            <w:bCs/>
            <w:color w:val="000000"/>
            <w:lang w:eastAsia="x-none" w:bidi="ar-SA"/>
          </w:rPr>
          <w:t>set forth on Attachment 3</w:t>
        </w:r>
        <w:r>
          <w:rPr>
            <w:rFonts w:ascii="Arial Narrow" w:eastAsia="Times New Roman" w:hAnsi="Arial Narrow" w:cs="Times New Roman"/>
            <w:bCs/>
            <w:color w:val="000000"/>
            <w:lang w:val="x-none" w:eastAsia="x-none" w:bidi="ar-SA"/>
          </w:rPr>
          <w:t xml:space="preserve">.  In the event </w:t>
        </w:r>
        <w:r>
          <w:rPr>
            <w:rFonts w:ascii="Arial Narrow" w:eastAsia="Times New Roman" w:hAnsi="Arial Narrow" w:cs="Times New Roman"/>
            <w:bCs/>
            <w:lang w:val="x-none" w:eastAsia="x-none" w:bidi="ar-SA"/>
          </w:rPr>
          <w:t xml:space="preserve">Hotel </w:t>
        </w:r>
        <w:r>
          <w:rPr>
            <w:rFonts w:ascii="Arial Narrow" w:eastAsia="Times New Roman" w:hAnsi="Arial Narrow" w:cs="Times New Roman"/>
            <w:bCs/>
            <w:color w:val="000000"/>
            <w:lang w:val="x-none" w:eastAsia="x-none" w:bidi="ar-SA"/>
          </w:rPr>
          <w:t xml:space="preserve">does not comply with any obligation under the PIM, IHG may, but shall not be obligated, to perform any such obligation or otherwise mitigate such non-compliance, in which event IHG may charge </w:t>
        </w:r>
        <w:r>
          <w:rPr>
            <w:rFonts w:ascii="Arial Narrow" w:eastAsia="Times New Roman" w:hAnsi="Arial Narrow" w:cs="Times New Roman"/>
            <w:bCs/>
            <w:lang w:val="x-none" w:eastAsia="x-none" w:bidi="ar-SA"/>
          </w:rPr>
          <w:t xml:space="preserve">Hotel </w:t>
        </w:r>
        <w:r>
          <w:rPr>
            <w:rFonts w:ascii="Arial Narrow" w:eastAsia="Times New Roman" w:hAnsi="Arial Narrow" w:cs="Times New Roman"/>
            <w:bCs/>
            <w:color w:val="000000"/>
            <w:lang w:val="x-none" w:eastAsia="x-none" w:bidi="ar-SA"/>
          </w:rPr>
          <w:t xml:space="preserve">reasonable fees to compensate IHG therefor, including, without limitation, IHG’s then current list price for the applicable services. Further, a failure to comply with the PIM or the requirements of Section 3 below will result in the disallowance of the benefits to </w:t>
        </w:r>
        <w:r>
          <w:rPr>
            <w:rFonts w:ascii="Arial Narrow" w:eastAsia="Times New Roman" w:hAnsi="Arial Narrow" w:cs="Times New Roman"/>
            <w:bCs/>
            <w:lang w:val="x-none" w:eastAsia="x-none" w:bidi="ar-SA"/>
          </w:rPr>
          <w:t xml:space="preserve">Hotel </w:t>
        </w:r>
        <w:r>
          <w:rPr>
            <w:rFonts w:ascii="Arial Narrow" w:eastAsia="Times New Roman" w:hAnsi="Arial Narrow" w:cs="Times New Roman"/>
            <w:bCs/>
            <w:color w:val="000000"/>
            <w:lang w:val="x-none" w:eastAsia="x-none" w:bidi="ar-SA"/>
          </w:rPr>
          <w:t>described in the PIM.</w:t>
        </w:r>
      </w:ins>
    </w:p>
    <w:p w14:paraId="25FB0C96"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41" w:author="John Savage [3]" w:date="2022-03-16T11:24:00Z"/>
          <w:rFonts w:ascii="Arial Narrow" w:eastAsia="Times New Roman" w:hAnsi="Arial Narrow" w:cs="Times New Roman"/>
          <w:b/>
          <w:lang w:val="x-none" w:eastAsia="x-none" w:bidi="ar-SA"/>
        </w:rPr>
      </w:pPr>
      <w:ins w:id="142" w:author="John Savage [3]" w:date="2022-03-16T11:24:00Z">
        <w:r>
          <w:rPr>
            <w:rFonts w:ascii="Arial Narrow" w:eastAsia="Times New Roman" w:hAnsi="Arial Narrow" w:cs="Times New Roman"/>
            <w:color w:val="000000"/>
            <w:lang w:val="x-none" w:eastAsia="x-none" w:bidi="ar-SA"/>
          </w:rPr>
          <w:t>FreedomPay makes no representations or warranties, express or implied, as to any third-party services that FreedomPay enables or provides, including but not limited to fraud protection, 3-D Secure, DCC, loyalty or discount programs and/or any other ancillary services enabled or provided by FreedomPay in the future.</w:t>
        </w:r>
      </w:ins>
    </w:p>
    <w:p w14:paraId="2B1E9030"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43" w:author="John Savage [3]" w:date="2022-03-16T11:24:00Z"/>
          <w:rFonts w:ascii="Arial Narrow" w:eastAsia="Times New Roman" w:hAnsi="Arial Narrow" w:cs="Times New Roman"/>
          <w:b/>
          <w:bCs/>
          <w:lang w:val="x-none" w:eastAsia="x-none" w:bidi="ar-SA"/>
        </w:rPr>
      </w:pPr>
      <w:ins w:id="144" w:author="John Savage [3]" w:date="2022-03-16T11:24:00Z">
        <w:r>
          <w:rPr>
            <w:rFonts w:ascii="Arial Narrow" w:eastAsia="Times New Roman" w:hAnsi="Arial Narrow" w:cs="Times New Roman"/>
            <w:bCs/>
            <w:lang w:val="x-none" w:eastAsia="x-none" w:bidi="ar-SA"/>
          </w:rPr>
          <w:t xml:space="preserve">Hotel understands that the services are designed and provided for the sole purpose of facilitating the sale of Hotel’s products and services and that FreedomPay is not responsible for the quality or quantity or other aspects of Hotel’s products and services or those of any third party not under </w:t>
        </w:r>
        <w:proofErr w:type="spellStart"/>
        <w:r>
          <w:rPr>
            <w:rFonts w:ascii="Arial Narrow" w:eastAsia="Times New Roman" w:hAnsi="Arial Narrow" w:cs="Times New Roman"/>
            <w:bCs/>
            <w:lang w:val="x-none" w:eastAsia="x-none" w:bidi="ar-SA"/>
          </w:rPr>
          <w:t>FreedomPay’s</w:t>
        </w:r>
        <w:proofErr w:type="spellEnd"/>
        <w:r>
          <w:rPr>
            <w:rFonts w:ascii="Arial Narrow" w:eastAsia="Times New Roman" w:hAnsi="Arial Narrow" w:cs="Times New Roman"/>
            <w:bCs/>
            <w:lang w:val="x-none" w:eastAsia="x-none" w:bidi="ar-SA"/>
          </w:rPr>
          <w:t xml:space="preserve">  control.    </w:t>
        </w:r>
      </w:ins>
    </w:p>
    <w:p w14:paraId="4E8E5608"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45" w:author="John Savage [3]" w:date="2022-03-16T11:24:00Z"/>
          <w:rFonts w:ascii="Arial Narrow" w:eastAsia="Times New Roman" w:hAnsi="Arial Narrow" w:cs="Times New Roman"/>
          <w:b/>
          <w:bCs/>
          <w:lang w:val="x-none" w:eastAsia="x-none" w:bidi="ar-SA"/>
        </w:rPr>
      </w:pPr>
      <w:ins w:id="146" w:author="John Savage [3]" w:date="2022-03-16T11:24:00Z">
        <w:r>
          <w:rPr>
            <w:rFonts w:ascii="Arial Narrow" w:eastAsia="Times New Roman" w:hAnsi="Arial Narrow" w:cs="Times New Roman"/>
            <w:bCs/>
            <w:lang w:val="x-none" w:eastAsia="x-none" w:bidi="ar-SA"/>
          </w:rPr>
          <w:t>Hotel shall be responsible for procuring from its acquiring bank any necessary PIN keys and KSNs needed to allow pin-debit payment card transactions.</w:t>
        </w:r>
      </w:ins>
    </w:p>
    <w:p w14:paraId="45874D85"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47" w:author="John Savage [3]" w:date="2022-03-16T11:24:00Z"/>
          <w:rFonts w:ascii="Arial Narrow" w:eastAsia="Times New Roman" w:hAnsi="Arial Narrow" w:cs="Times New Roman"/>
          <w:b/>
          <w:bCs/>
          <w:lang w:val="x-none" w:eastAsia="x-none" w:bidi="ar-SA"/>
        </w:rPr>
      </w:pPr>
      <w:ins w:id="148" w:author="John Savage [3]" w:date="2022-03-16T11:24:00Z">
        <w:r>
          <w:rPr>
            <w:rFonts w:ascii="Arial Narrow" w:eastAsia="Times New Roman" w:hAnsi="Arial Narrow" w:cs="Times New Roman"/>
            <w:bCs/>
            <w:lang w:val="x-none" w:eastAsia="x-none" w:bidi="ar-SA"/>
          </w:rPr>
          <w:t>Hotel agrees that FreedomPay shall have no liability or obligation to Hotel for any transactions not submitted or reported to FreedomPay for settlement within sixty (60) days after the actual date of the transaction. For transactions submitted or reported after such time limit, FreedomPay will attempt to settle such transactions if the data is available, but FreedomPay will have no liability to Hotel if it is unable to settle such transactions.</w:t>
        </w:r>
      </w:ins>
    </w:p>
    <w:p w14:paraId="72B5AE45"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49" w:author="John Savage [3]" w:date="2022-03-16T11:24:00Z"/>
          <w:rFonts w:ascii="Arial Narrow" w:eastAsia="Times New Roman" w:hAnsi="Arial Narrow" w:cs="Times New Roman"/>
          <w:b/>
          <w:bCs/>
          <w:lang w:val="x-none" w:eastAsia="x-none" w:bidi="ar-SA"/>
        </w:rPr>
      </w:pPr>
      <w:ins w:id="150" w:author="John Savage [3]" w:date="2022-03-16T11:24:00Z">
        <w:r>
          <w:rPr>
            <w:rFonts w:ascii="Arial Narrow" w:eastAsia="Times New Roman" w:hAnsi="Arial Narrow" w:cs="Times New Roman"/>
            <w:bCs/>
            <w:lang w:val="x-none" w:eastAsia="x-none" w:bidi="ar-SA"/>
          </w:rPr>
          <w:t>FreedomPay may implement a hosted update on the FreedomPay system at such time as it determines, and (b) Hotel shall have the flexibility to commence implementing non-hosted updates according to IHG’s schedule, which implementation shall be commenced no later than twelve (12) months after notice from FreedomPay and completed no later than twenty-four (24) months after such notice, unless such non-hosted update is required by law, network requirements or PCI requirements, or other applicable authority, in such case Hotel shall implement such non-hosted update in accordance with the date required in such law or requirement. If Hotel fails to implement any non-hosted update when required as set forth herein, FreedomPay reserves the right to terminate operational support for the prior release (even if Hotel continues to rely on the prior release) and will not be deemed in breach for doing so.</w:t>
        </w:r>
        <w:r>
          <w:rPr>
            <w:rFonts w:ascii="Arial Narrow" w:eastAsia="Times New Roman" w:hAnsi="Arial Narrow" w:cs="Times New Roman"/>
            <w:bCs/>
            <w:sz w:val="20"/>
            <w:szCs w:val="20"/>
            <w:lang w:val="x-none" w:eastAsia="x-none" w:bidi="ar-SA"/>
          </w:rPr>
          <w:t xml:space="preserve"> </w:t>
        </w:r>
      </w:ins>
    </w:p>
    <w:p w14:paraId="3EEB8DCB"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51" w:author="John Savage [3]" w:date="2022-03-16T11:24:00Z"/>
          <w:rFonts w:ascii="Arial Narrow" w:eastAsia="Times New Roman" w:hAnsi="Arial Narrow" w:cs="Times New Roman"/>
          <w:bCs/>
          <w:lang w:val="x-none" w:eastAsia="x-none" w:bidi="ar-SA"/>
        </w:rPr>
      </w:pPr>
      <w:ins w:id="152" w:author="John Savage [3]" w:date="2022-03-16T11:24:00Z">
        <w:r>
          <w:rPr>
            <w:rFonts w:ascii="Arial Narrow" w:eastAsia="Times New Roman" w:hAnsi="Arial Narrow" w:cs="Times New Roman"/>
            <w:bCs/>
            <w:lang w:val="x-none" w:eastAsia="x-none" w:bidi="ar-SA"/>
          </w:rPr>
          <w:t xml:space="preserve">Unless otherwise agreed in writing by IHG in its reasonable discretion, a FreedomPay update shall not degrade the performance, functioning or operation of the FreedomPay solution and shall not cause the performance, functioning or operation of the Services to fail to meet the requirements of this </w:t>
        </w:r>
        <w:r>
          <w:rPr>
            <w:rFonts w:ascii="Arial Narrow" w:eastAsia="Times New Roman" w:hAnsi="Arial Narrow" w:cs="Times New Roman"/>
            <w:bCs/>
            <w:lang w:eastAsia="x-none" w:bidi="ar-SA"/>
          </w:rPr>
          <w:t xml:space="preserve">Participation </w:t>
        </w:r>
        <w:r>
          <w:rPr>
            <w:rFonts w:ascii="Arial Narrow" w:eastAsia="Times New Roman" w:hAnsi="Arial Narrow" w:cs="Times New Roman"/>
            <w:bCs/>
            <w:lang w:val="x-none" w:eastAsia="x-none" w:bidi="ar-SA"/>
          </w:rPr>
          <w:t>Agreement; provided, however, that the foregoing shall not apply to any FreedomPay updates that are required by law, network requirements, PCI requirements, acquirer requirements, or a change introduced by, any governmental authority, any regulatory body, a processor or card brand.</w:t>
        </w:r>
      </w:ins>
    </w:p>
    <w:p w14:paraId="6DAB80FB"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53" w:author="John Savage [3]" w:date="2022-03-16T11:24:00Z"/>
          <w:rFonts w:ascii="Arial Narrow" w:eastAsia="Times New Roman" w:hAnsi="Arial Narrow" w:cs="Times New Roman"/>
          <w:b/>
          <w:bCs/>
          <w:lang w:val="x-none" w:eastAsia="x-none" w:bidi="ar-SA"/>
        </w:rPr>
      </w:pPr>
      <w:ins w:id="154" w:author="John Savage [3]" w:date="2022-03-16T11:24:00Z">
        <w:r>
          <w:rPr>
            <w:rFonts w:ascii="Arial Narrow" w:eastAsia="Times New Roman" w:hAnsi="Arial Narrow" w:cs="Times New Roman"/>
            <w:bCs/>
            <w:lang w:val="x-none" w:eastAsia="x-none" w:bidi="ar-SA"/>
          </w:rPr>
          <w:t>FreedomPay maintains a status alerting system program to notify Hotel about any FreedomPay system status issues. It is strongly recommended that Hotel enroll at freedompay.statuspage.io in order to access FreedomPay system status alerts.</w:t>
        </w:r>
      </w:ins>
    </w:p>
    <w:p w14:paraId="67800E06"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55" w:author="John Savage [3]" w:date="2022-03-16T11:24:00Z"/>
          <w:rFonts w:ascii="Arial Narrow" w:eastAsia="Times New Roman" w:hAnsi="Arial Narrow" w:cs="Times New Roman"/>
          <w:b/>
          <w:lang w:val="x-none" w:eastAsia="x-none" w:bidi="ar-SA"/>
        </w:rPr>
      </w:pPr>
      <w:ins w:id="156" w:author="John Savage [3]" w:date="2022-03-16T11:24:00Z">
        <w:r>
          <w:rPr>
            <w:rFonts w:ascii="Arial Narrow" w:eastAsia="Times New Roman" w:hAnsi="Arial Narrow" w:cs="Times New Roman"/>
            <w:lang w:val="x-none" w:eastAsia="x-none" w:bidi="ar-SA"/>
          </w:rPr>
          <w:lastRenderedPageBreak/>
          <w:t>Hotel acknowledges and agrees that it shall be solely responsible for obtaining any and all consumer consents needed in connection with the provision of any Service offered by FreedomPay, including third-party services, as required by applicable law.</w:t>
        </w:r>
      </w:ins>
    </w:p>
    <w:p w14:paraId="36A6EB4D"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57" w:author="John Savage [3]" w:date="2022-03-16T11:24:00Z"/>
          <w:rFonts w:ascii="Arial Narrow" w:eastAsia="Times New Roman" w:hAnsi="Arial Narrow" w:cs="Times New Roman"/>
          <w:b/>
          <w:lang w:val="x-none" w:eastAsia="x-none" w:bidi="ar-SA"/>
        </w:rPr>
      </w:pPr>
      <w:proofErr w:type="spellStart"/>
      <w:ins w:id="158" w:author="John Savage [3]" w:date="2022-03-16T11:24:00Z">
        <w:r>
          <w:rPr>
            <w:rFonts w:ascii="Arial Narrow" w:eastAsia="Times New Roman" w:hAnsi="Arial Narrow" w:cs="Times New Roman"/>
            <w:lang w:val="x-none" w:eastAsia="x-none" w:bidi="ar-SA"/>
          </w:rPr>
          <w:t>FreedomPay’s</w:t>
        </w:r>
        <w:proofErr w:type="spellEnd"/>
        <w:r>
          <w:rPr>
            <w:rFonts w:ascii="Arial Narrow" w:eastAsia="Times New Roman" w:hAnsi="Arial Narrow" w:cs="Times New Roman"/>
            <w:lang w:val="x-none" w:eastAsia="x-none" w:bidi="ar-SA"/>
          </w:rPr>
          <w:t xml:space="preserve"> systems require full SKU level data to be transmitted with each transaction, and accordingly, Client must configure its eCommerce system to pass through full SKU level data with each transaction. Failure to provide such full SKU level data will adversely affect </w:t>
        </w:r>
        <w:proofErr w:type="spellStart"/>
        <w:r>
          <w:rPr>
            <w:rFonts w:ascii="Arial Narrow" w:eastAsia="Times New Roman" w:hAnsi="Arial Narrow" w:cs="Times New Roman"/>
            <w:lang w:val="x-none" w:eastAsia="x-none" w:bidi="ar-SA"/>
          </w:rPr>
          <w:t>FreedomPay’s</w:t>
        </w:r>
        <w:proofErr w:type="spellEnd"/>
        <w:r>
          <w:rPr>
            <w:rFonts w:ascii="Arial Narrow" w:eastAsia="Times New Roman" w:hAnsi="Arial Narrow" w:cs="Times New Roman"/>
            <w:lang w:val="x-none" w:eastAsia="x-none" w:bidi="ar-SA"/>
          </w:rPr>
          <w:t xml:space="preserve"> systems and may result in suspension of Hotel’s access to the FreedomPay system, unless Client remedies such failure within thirty (30) days.</w:t>
        </w:r>
      </w:ins>
    </w:p>
    <w:p w14:paraId="3C9DAAC3" w14:textId="77777777" w:rsidR="007524A3" w:rsidRDefault="007524A3" w:rsidP="007524A3">
      <w:pPr>
        <w:widowControl/>
        <w:numPr>
          <w:ilvl w:val="1"/>
          <w:numId w:val="2"/>
        </w:numPr>
        <w:tabs>
          <w:tab w:val="left" w:pos="900"/>
          <w:tab w:val="left" w:pos="1440"/>
        </w:tabs>
        <w:autoSpaceDE/>
        <w:adjustRightInd w:val="0"/>
        <w:spacing w:after="60"/>
        <w:ind w:firstLine="360"/>
        <w:jc w:val="both"/>
        <w:outlineLvl w:val="1"/>
        <w:rPr>
          <w:ins w:id="159" w:author="John Savage [3]" w:date="2022-03-16T11:24:00Z"/>
          <w:rFonts w:ascii="Arial Narrow" w:eastAsia="Times New Roman" w:hAnsi="Arial Narrow" w:cs="Times New Roman"/>
          <w:b/>
          <w:lang w:val="x-none" w:eastAsia="x-none" w:bidi="ar-SA"/>
        </w:rPr>
      </w:pPr>
      <w:ins w:id="160" w:author="John Savage [3]" w:date="2022-03-16T11:24:00Z">
        <w:r>
          <w:rPr>
            <w:rFonts w:ascii="Arial Narrow" w:eastAsia="Times New Roman" w:hAnsi="Arial Narrow" w:cs="Times New Roman"/>
            <w:lang w:val="x-none" w:eastAsia="x-none" w:bidi="ar-SA"/>
          </w:rPr>
          <w:t>Prohibition on Use of Production Data (live PANs) in Testing. PCI rules prohibit the use of production data (i.e., live PANs) in testing and/or development. Accordingly, to the extent applicable, Hotel shall not use any production data in testing or development.</w:t>
        </w:r>
      </w:ins>
    </w:p>
    <w:p w14:paraId="07ACC0C0" w14:textId="77777777" w:rsidR="007524A3" w:rsidRDefault="007524A3" w:rsidP="007524A3">
      <w:pPr>
        <w:widowControl/>
        <w:adjustRightInd w:val="0"/>
        <w:spacing w:after="60"/>
        <w:ind w:left="360"/>
        <w:jc w:val="both"/>
        <w:outlineLvl w:val="0"/>
        <w:rPr>
          <w:ins w:id="161" w:author="John Savage [3]" w:date="2022-03-16T11:24:00Z"/>
          <w:rFonts w:ascii="Arial Narrow" w:eastAsia="Times New Roman" w:hAnsi="Arial Narrow" w:cs="Times New Roman"/>
          <w:b/>
          <w:bCs/>
          <w:caps/>
          <w:smallCaps/>
          <w:u w:val="single"/>
          <w:lang w:bidi="ar-SA"/>
        </w:rPr>
      </w:pPr>
    </w:p>
    <w:p w14:paraId="096B4B4A" w14:textId="77777777" w:rsidR="007524A3" w:rsidRDefault="007524A3" w:rsidP="007524A3">
      <w:pPr>
        <w:widowControl/>
        <w:numPr>
          <w:ilvl w:val="0"/>
          <w:numId w:val="2"/>
        </w:numPr>
        <w:autoSpaceDE/>
        <w:adjustRightInd w:val="0"/>
        <w:spacing w:after="60"/>
        <w:jc w:val="both"/>
        <w:outlineLvl w:val="0"/>
        <w:rPr>
          <w:ins w:id="162" w:author="John Savage [3]" w:date="2022-03-16T11:24:00Z"/>
          <w:rFonts w:ascii="Arial Narrow" w:eastAsia="Times New Roman" w:hAnsi="Arial Narrow" w:cs="Times New Roman"/>
          <w:b/>
          <w:bCs/>
          <w:caps/>
          <w:smallCaps/>
          <w:u w:val="single"/>
          <w:lang w:bidi="ar-SA"/>
        </w:rPr>
      </w:pPr>
      <w:ins w:id="163" w:author="John Savage [3]" w:date="2022-03-16T11:24:00Z">
        <w:r>
          <w:rPr>
            <w:rFonts w:ascii="Arial Narrow" w:eastAsia="Times New Roman" w:hAnsi="Arial Narrow" w:cs="Times New Roman"/>
            <w:caps/>
            <w:smallCaps/>
            <w:u w:val="single"/>
            <w:lang w:bidi="ar-SA"/>
          </w:rPr>
          <w:t>Limitation of Liability</w:t>
        </w:r>
      </w:ins>
    </w:p>
    <w:p w14:paraId="7433F892" w14:textId="77777777" w:rsidR="007524A3" w:rsidRDefault="007524A3" w:rsidP="007524A3">
      <w:pPr>
        <w:widowControl/>
        <w:tabs>
          <w:tab w:val="left" w:pos="900"/>
          <w:tab w:val="left" w:pos="1440"/>
        </w:tabs>
        <w:adjustRightInd w:val="0"/>
        <w:spacing w:after="60"/>
        <w:ind w:firstLine="360"/>
        <w:jc w:val="both"/>
        <w:outlineLvl w:val="1"/>
        <w:rPr>
          <w:ins w:id="164" w:author="John Savage [3]" w:date="2022-03-16T11:24:00Z"/>
          <w:rFonts w:ascii="Times New Roman" w:eastAsia="Times New Roman" w:hAnsi="Times New Roman" w:cs="Times New Roman"/>
          <w:caps/>
          <w:lang w:bidi="ar-SA"/>
        </w:rPr>
      </w:pPr>
      <w:ins w:id="165" w:author="John Savage [3]" w:date="2022-03-16T11:24:00Z">
        <w:r>
          <w:rPr>
            <w:rFonts w:ascii="Arial Narrow" w:eastAsia="Times New Roman" w:hAnsi="Arial Narrow" w:cs="Times New Roman"/>
            <w:caps/>
            <w:u w:val="single"/>
            <w:lang w:bidi="ar-SA"/>
          </w:rPr>
          <w:t>DISCLAIMERS OF LIABILITY FOR CERTAIN ACTIONS</w:t>
        </w:r>
        <w:r>
          <w:rPr>
            <w:rFonts w:ascii="Arial Narrow" w:eastAsia="Times New Roman" w:hAnsi="Arial Narrow" w:cs="Times New Roman"/>
            <w:caps/>
            <w:lang w:bidi="ar-SA"/>
          </w:rPr>
          <w:t xml:space="preserve">. </w:t>
        </w:r>
        <w:r>
          <w:rPr>
            <w:rFonts w:ascii="Arial Narrow" w:eastAsia="Times New Roman" w:hAnsi="Arial Narrow" w:cs="Times New Roman"/>
            <w:lang w:bidi="ar-SA"/>
          </w:rPr>
          <w:t xml:space="preserve">IF ANY OF THE FOLLOWING ACTIONS ARE TAKEN BY OR ON BEHALF OF HOTEL, OR HOTEL REQUESTS THAT FREEDOMPAY TAKE ANY OF THE FOLLOWING ACTIONS ON BEHALF OF HOTEL, </w:t>
        </w:r>
        <w:r>
          <w:rPr>
            <w:rFonts w:ascii="Arial Narrow" w:eastAsia="Times New Roman" w:hAnsi="Arial Narrow" w:cs="Times New Roman"/>
            <w:caps/>
            <w:lang w:bidi="ar-SA"/>
          </w:rPr>
          <w:t>certain negative consequences will follow and FreedomPay’s liability will be further limited, all as described below</w:t>
        </w:r>
        <w:r>
          <w:rPr>
            <w:rFonts w:ascii="Times New Roman" w:eastAsia="Times New Roman" w:hAnsi="Times New Roman" w:cs="Times New Roman"/>
            <w:caps/>
            <w:lang w:bidi="ar-SA"/>
          </w:rPr>
          <w:t>:</w:t>
        </w:r>
      </w:ins>
    </w:p>
    <w:p w14:paraId="08D3FD11" w14:textId="77777777" w:rsidR="007524A3" w:rsidRDefault="007524A3" w:rsidP="007524A3">
      <w:pPr>
        <w:widowControl/>
        <w:numPr>
          <w:ilvl w:val="2"/>
          <w:numId w:val="2"/>
        </w:numPr>
        <w:tabs>
          <w:tab w:val="left" w:pos="900"/>
          <w:tab w:val="left" w:pos="1440"/>
        </w:tabs>
        <w:autoSpaceDE/>
        <w:adjustRightInd w:val="0"/>
        <w:spacing w:after="60"/>
        <w:jc w:val="both"/>
        <w:outlineLvl w:val="1"/>
        <w:rPr>
          <w:ins w:id="166" w:author="John Savage [3]" w:date="2022-03-16T11:24:00Z"/>
          <w:rFonts w:ascii="Arial Narrow" w:eastAsia="Times New Roman" w:hAnsi="Arial Narrow" w:cs="Times New Roman"/>
          <w:caps/>
          <w:lang w:bidi="ar-SA"/>
        </w:rPr>
      </w:pPr>
      <w:ins w:id="167" w:author="John Savage [3]" w:date="2022-03-16T11:24:00Z">
        <w:r>
          <w:rPr>
            <w:rFonts w:ascii="Arial Narrow" w:eastAsia="Times New Roman" w:hAnsi="Arial Narrow" w:cs="Times New Roman"/>
            <w:caps/>
            <w:u w:val="single"/>
            <w:lang w:bidi="ar-SA"/>
          </w:rPr>
          <w:t>Offline Mode DISablement DISCLAIMER</w:t>
        </w:r>
        <w:r>
          <w:rPr>
            <w:rFonts w:ascii="Arial Narrow" w:eastAsia="Times New Roman" w:hAnsi="Arial Narrow" w:cs="Times New Roman"/>
            <w:caps/>
            <w:lang w:bidi="ar-SA"/>
          </w:rPr>
          <w:t xml:space="preserve">. IF offline mode IS DISabled, internal networking issues In HOtel’s SYSTEMS WILL make SUCH SYSTEMS unable to accept credit card transactions.  FURTHER, If FreedomPay’S gateway IS OFF-LINE OR OTHERWISE UNAVAILABLE, hotel WILL NOT be able to accept credit card transactions AT ALL (I.E., IN OFF-LINE MODE). FREEDOMPAY is not responsible for FreedomPay’S SYSTEMS downtime resulting FROM offline mode being disabled, OR FOR issues that are caused by HOTEL’S internal network or systems, causing SUCH SYSTEMS to go offline, AND FreedomPay’s SERVICE LEVELS WILL BE DEEMED NOT IMPACTED IN ANY WAY BY SUCH DOWNTIME. FOR CLARITY, IF OFFLINE MODE IS DISABLED, HOTEL WILL NOT BE ELIGIBLE FOR ANY REFUNDS OF FEES, AND FreedomPay’S WARRANTIES ARE VOIDED. </w:t>
        </w:r>
      </w:ins>
    </w:p>
    <w:p w14:paraId="47A02AC0" w14:textId="77777777" w:rsidR="007524A3" w:rsidRDefault="007524A3" w:rsidP="007524A3">
      <w:pPr>
        <w:widowControl/>
        <w:numPr>
          <w:ilvl w:val="2"/>
          <w:numId w:val="2"/>
        </w:numPr>
        <w:tabs>
          <w:tab w:val="left" w:pos="900"/>
          <w:tab w:val="left" w:pos="1440"/>
        </w:tabs>
        <w:autoSpaceDE/>
        <w:adjustRightInd w:val="0"/>
        <w:spacing w:after="60"/>
        <w:jc w:val="both"/>
        <w:outlineLvl w:val="1"/>
        <w:rPr>
          <w:ins w:id="168" w:author="John Savage [3]" w:date="2022-03-16T11:24:00Z"/>
          <w:rFonts w:ascii="Arial Narrow" w:eastAsia="Times New Roman" w:hAnsi="Arial Narrow" w:cs="Times New Roman"/>
          <w:caps/>
          <w:lang w:bidi="ar-SA"/>
        </w:rPr>
      </w:pPr>
      <w:ins w:id="169" w:author="John Savage [3]" w:date="2022-03-16T11:24:00Z">
        <w:r>
          <w:rPr>
            <w:rFonts w:ascii="Arial Narrow" w:eastAsia="Times New Roman" w:hAnsi="Arial Narrow" w:cs="Times New Roman"/>
            <w:u w:val="single"/>
            <w:lang w:bidi="ar-SA"/>
          </w:rPr>
          <w:t>CVV DISABLEMENT DISCLAIMER</w:t>
        </w:r>
        <w:r>
          <w:rPr>
            <w:rFonts w:ascii="Arial Narrow" w:eastAsia="Times New Roman" w:hAnsi="Arial Narrow" w:cs="Times New Roman"/>
            <w:lang w:bidi="ar-SA"/>
          </w:rPr>
          <w:t xml:space="preserve"> IF PROMPTING FOR THE CVV IS DISABLED (FOR MANUAL TRANSACTIONS ONLY), HOTEL ACKNOWLEDGES AND AGREES THAT ANY INTERCHANGE DOWNGRADES RESULTING FROM SUCH CVV DISABLEMENT, AND ANY LIABILITY FOR INCREASED INTERCHANGE CHARGES AND MERCHANT SERVICES CHARGES RESULTING FROM SUCH CVV DISABLEMENT ARE THE SOLE OBLIGATION OF HOTEL, AND FREEDOMPAY SHALL HAVE NO LIABILITY TO HOTEL FOR SUCH CHARGES. </w:t>
        </w:r>
      </w:ins>
    </w:p>
    <w:p w14:paraId="6694DCB7" w14:textId="77777777" w:rsidR="007524A3" w:rsidRDefault="007524A3" w:rsidP="007524A3">
      <w:pPr>
        <w:widowControl/>
        <w:numPr>
          <w:ilvl w:val="2"/>
          <w:numId w:val="2"/>
        </w:numPr>
        <w:tabs>
          <w:tab w:val="left" w:pos="900"/>
          <w:tab w:val="left" w:pos="1440"/>
        </w:tabs>
        <w:autoSpaceDE/>
        <w:adjustRightInd w:val="0"/>
        <w:spacing w:after="60"/>
        <w:jc w:val="both"/>
        <w:outlineLvl w:val="1"/>
        <w:rPr>
          <w:ins w:id="170" w:author="John Savage [3]" w:date="2022-03-16T11:24:00Z"/>
          <w:rFonts w:ascii="Arial Narrow" w:eastAsia="Times New Roman" w:hAnsi="Arial Narrow" w:cs="Times New Roman"/>
          <w:caps/>
          <w:lang w:bidi="ar-SA"/>
        </w:rPr>
      </w:pPr>
      <w:ins w:id="171" w:author="John Savage [3]" w:date="2022-03-16T11:24:00Z">
        <w:r>
          <w:rPr>
            <w:rFonts w:ascii="Arial Narrow" w:eastAsia="Calibri" w:hAnsi="Arial Narrow" w:cs="Times New Roman"/>
            <w:u w:val="single"/>
            <w:lang w:bidi="ar-SA"/>
          </w:rPr>
          <w:t>PIN KEY DISCLAIMER</w:t>
        </w:r>
        <w:r>
          <w:rPr>
            <w:rFonts w:ascii="Arial Narrow" w:eastAsia="Calibri" w:hAnsi="Arial Narrow" w:cs="Times New Roman"/>
            <w:lang w:bidi="ar-SA"/>
          </w:rPr>
          <w:t xml:space="preserve">. </w:t>
        </w:r>
        <w:r>
          <w:rPr>
            <w:rFonts w:ascii="Arial Narrow" w:eastAsia="Times New Roman" w:hAnsi="Arial Narrow" w:cs="Times New Roman"/>
            <w:lang w:bidi="ar-SA"/>
          </w:rPr>
          <w:t xml:space="preserve">IF EITHER (a) HOTEL IS UNABLE TO OBTAIN THE PROPER KSN FROM THEIR ACQUIRING BANKS FOR ITS PIN KEY OR 2) FREEDOMPAY’S KEY INJECTION VENDOR DOES NOT HAVE THAT PIN KEY WITHIN ITS SYSTEM AND IT CANNOT BE OBTAINED PRIOR TO IMPLEMENTATION, ANY CONSUMER WHO PRESENTS A CHIP AND PIN CARD WILL BE REQUIRED TO UTILIZE CHIP AND SIGNATURE INSTEAD.  CHIP AND SIGNATURE AND CHIP AND PIN ARE KNOWN AS “CARD VERIFICATION METHODS,” OR CVMS.  EACH ISSUED CREDIT CARD HAS A PREFERRED CVM.  IF THAT PREFERRED CVM IS NOT USED, THAT SPECIFIC TRANSACTION FALLS UNDER THE EMV LIABILITY SHIFT, MEANING IF THAT CONSUMER DISPUTES THE </w:t>
        </w:r>
        <w:proofErr w:type="gramStart"/>
        <w:r>
          <w:rPr>
            <w:rFonts w:ascii="Arial Narrow" w:eastAsia="Times New Roman" w:hAnsi="Arial Narrow" w:cs="Times New Roman"/>
            <w:lang w:bidi="ar-SA"/>
          </w:rPr>
          <w:t>TRANSACTION</w:t>
        </w:r>
        <w:proofErr w:type="gramEnd"/>
        <w:r>
          <w:rPr>
            <w:rFonts w:ascii="Arial Narrow" w:eastAsia="Times New Roman" w:hAnsi="Arial Narrow" w:cs="Times New Roman"/>
            <w:lang w:bidi="ar-SA"/>
          </w:rPr>
          <w:t xml:space="preserve"> THEN HOTEL MAY BE LIABLE FOR FRAUD OR CHARGEBACKS, EVEN THOUGH IT WAS AN EMV TRANSACTION. FREEDOMPAY IS NOT LIABLE FOR ANY FRAUD OR CHARGEBACKS TO HOTEL IF A PIN KEY IS BE AVAILABLE FOR </w:t>
        </w:r>
        <w:proofErr w:type="gramStart"/>
        <w:r>
          <w:rPr>
            <w:rFonts w:ascii="Arial Narrow" w:eastAsia="Times New Roman" w:hAnsi="Arial Narrow" w:cs="Times New Roman"/>
            <w:lang w:bidi="ar-SA"/>
          </w:rPr>
          <w:t>HOTEL’S  IMPLEMENTATION</w:t>
        </w:r>
        <w:proofErr w:type="gramEnd"/>
        <w:r>
          <w:rPr>
            <w:rFonts w:ascii="Arial Narrow" w:eastAsia="Times New Roman" w:hAnsi="Arial Narrow" w:cs="Times New Roman"/>
            <w:lang w:bidi="ar-SA"/>
          </w:rPr>
          <w:t>.</w:t>
        </w:r>
      </w:ins>
    </w:p>
    <w:p w14:paraId="77E457EE" w14:textId="77777777" w:rsidR="007524A3" w:rsidRDefault="007524A3" w:rsidP="007524A3">
      <w:pPr>
        <w:widowControl/>
        <w:numPr>
          <w:ilvl w:val="2"/>
          <w:numId w:val="2"/>
        </w:numPr>
        <w:tabs>
          <w:tab w:val="left" w:pos="900"/>
          <w:tab w:val="left" w:pos="1440"/>
        </w:tabs>
        <w:autoSpaceDE/>
        <w:adjustRightInd w:val="0"/>
        <w:spacing w:after="60"/>
        <w:jc w:val="both"/>
        <w:outlineLvl w:val="1"/>
        <w:rPr>
          <w:ins w:id="172" w:author="John Savage [3]" w:date="2022-03-16T11:24:00Z"/>
          <w:rFonts w:ascii="Arial Narrow" w:eastAsia="Times New Roman" w:hAnsi="Arial Narrow" w:cs="Times New Roman"/>
          <w:caps/>
          <w:lang w:bidi="ar-SA"/>
        </w:rPr>
      </w:pPr>
      <w:ins w:id="173" w:author="John Savage [3]" w:date="2022-03-16T11:24:00Z">
        <w:r>
          <w:rPr>
            <w:rFonts w:ascii="Arial Narrow" w:eastAsia="Calibri" w:hAnsi="Arial Narrow" w:cs="Times New Roman"/>
            <w:u w:val="single"/>
            <w:lang w:bidi="ar-SA"/>
          </w:rPr>
          <w:t>CVM DISABLEMENT DISCLAIMER</w:t>
        </w:r>
        <w:r>
          <w:rPr>
            <w:rFonts w:ascii="Arial Narrow" w:eastAsia="Calibri" w:hAnsi="Arial Narrow" w:cs="Times New Roman"/>
            <w:lang w:bidi="ar-SA"/>
          </w:rPr>
          <w:t xml:space="preserve">. </w:t>
        </w:r>
        <w:r>
          <w:rPr>
            <w:rFonts w:ascii="Arial Narrow" w:eastAsia="Times New Roman" w:hAnsi="Arial Narrow" w:cs="Times New Roman"/>
            <w:lang w:bidi="ar-SA"/>
          </w:rPr>
          <w:t xml:space="preserve">HOTEL </w:t>
        </w:r>
        <w:r>
          <w:rPr>
            <w:rFonts w:ascii="Arial Narrow" w:eastAsia="Times New Roman" w:hAnsi="Arial Narrow"/>
            <w:lang w:bidi="ar-SA"/>
          </w:rPr>
          <w:t xml:space="preserve">HEREBY ACKNOWLEDGES THAT IT HAS BEEN INFORMED AND FULLY UNDERSTANDS THAT ANY DISABLEMENT OF THE PREFERRED CVM REQUIREMENTS FOR CHIP CARDS; OR OTHER SUPPRESSING OF PREFERRED CVM REQUIREMENTS, IS AT HOTEL’S  SOLE RISK AND FREEDOMPAY SHALL HAVE NO LIABILITY TO </w:t>
        </w:r>
        <w:r>
          <w:rPr>
            <w:rFonts w:ascii="Arial Narrow" w:eastAsia="Times New Roman" w:hAnsi="Arial Narrow" w:cs="Times New Roman"/>
            <w:lang w:bidi="ar-SA"/>
          </w:rPr>
          <w:t xml:space="preserve">HOTEL </w:t>
        </w:r>
        <w:r>
          <w:rPr>
            <w:rFonts w:ascii="Arial Narrow" w:eastAsia="Times New Roman" w:hAnsi="Arial Narrow"/>
            <w:lang w:bidi="ar-SA"/>
          </w:rPr>
          <w:t xml:space="preserve">OR ANY THIRD PARTY FOR FRAUD CLAIMS OR CHARGEBACKS; A FRAUD CLAIM </w:t>
        </w:r>
        <w:r>
          <w:rPr>
            <w:rFonts w:ascii="Arial Narrow" w:eastAsia="Times New Roman" w:hAnsi="Arial Narrow"/>
            <w:lang w:bidi="ar-SA"/>
          </w:rPr>
          <w:lastRenderedPageBreak/>
          <w:t xml:space="preserve">WILL RESULT IN A LOST CHARGEBACK TO </w:t>
        </w:r>
        <w:r>
          <w:rPr>
            <w:rFonts w:ascii="Arial Narrow" w:eastAsia="Times New Roman" w:hAnsi="Arial Narrow" w:cs="Times New Roman"/>
            <w:lang w:bidi="ar-SA"/>
          </w:rPr>
          <w:t xml:space="preserve">HOTEL </w:t>
        </w:r>
        <w:r>
          <w:rPr>
            <w:rFonts w:ascii="Arial Narrow" w:eastAsia="Times New Roman" w:hAnsi="Arial Narrow"/>
            <w:lang w:bidi="ar-SA"/>
          </w:rPr>
          <w:t xml:space="preserve">DESPITE THE IMPLEMENTATION OF EMV BY FREEDOMPAY IN HOTEL’S SYSTEM, AND THAT AS SUCH, </w:t>
        </w:r>
        <w:r>
          <w:rPr>
            <w:rFonts w:ascii="Arial Narrow" w:eastAsia="Times New Roman" w:hAnsi="Arial Narrow" w:cs="Times New Roman"/>
            <w:lang w:bidi="ar-SA"/>
          </w:rPr>
          <w:t xml:space="preserve">HOTEL </w:t>
        </w:r>
        <w:r>
          <w:rPr>
            <w:rFonts w:ascii="Arial Narrow" w:eastAsia="Times New Roman" w:hAnsi="Arial Narrow"/>
            <w:lang w:bidi="ar-SA"/>
          </w:rPr>
          <w:t>ASSUMES ALL RISK THAT DISABLING PREFERRED CVM REQUIREMENTS ENTAILS, INCLUDING LIABILITY FOR THE CHARGEBACKS.</w:t>
        </w:r>
      </w:ins>
    </w:p>
    <w:p w14:paraId="0E0E448B" w14:textId="77777777" w:rsidR="007524A3" w:rsidRDefault="007524A3" w:rsidP="007524A3">
      <w:pPr>
        <w:widowControl/>
        <w:adjustRightInd w:val="0"/>
        <w:spacing w:after="60"/>
        <w:ind w:left="360"/>
        <w:jc w:val="both"/>
        <w:outlineLvl w:val="0"/>
        <w:rPr>
          <w:ins w:id="174" w:author="John Savage [3]" w:date="2022-03-16T11:24:00Z"/>
          <w:rFonts w:ascii="Arial Narrow" w:eastAsia="Times New Roman" w:hAnsi="Arial Narrow" w:cs="Times New Roman"/>
          <w:b/>
          <w:caps/>
          <w:smallCaps/>
          <w:u w:val="single"/>
          <w:lang w:bidi="ar-SA"/>
        </w:rPr>
      </w:pPr>
    </w:p>
    <w:p w14:paraId="54683E5E" w14:textId="77777777" w:rsidR="007524A3" w:rsidRDefault="007524A3" w:rsidP="007524A3">
      <w:pPr>
        <w:keepNext/>
        <w:widowControl/>
        <w:numPr>
          <w:ilvl w:val="0"/>
          <w:numId w:val="2"/>
        </w:numPr>
        <w:autoSpaceDE/>
        <w:adjustRightInd w:val="0"/>
        <w:spacing w:after="60"/>
        <w:jc w:val="both"/>
        <w:outlineLvl w:val="0"/>
        <w:rPr>
          <w:ins w:id="175" w:author="John Savage [3]" w:date="2022-03-16T11:24:00Z"/>
          <w:rFonts w:ascii="Arial Narrow" w:eastAsia="Times New Roman" w:hAnsi="Arial Narrow" w:cs="Times New Roman"/>
          <w:b/>
          <w:caps/>
          <w:smallCaps/>
          <w:u w:val="single"/>
          <w:lang w:bidi="ar-SA"/>
        </w:rPr>
      </w:pPr>
      <w:ins w:id="176" w:author="John Savage [3]" w:date="2022-03-16T11:24:00Z">
        <w:r>
          <w:rPr>
            <w:rFonts w:ascii="Arial Narrow" w:eastAsia="Times New Roman" w:hAnsi="Arial Narrow" w:cs="Times New Roman"/>
            <w:caps/>
            <w:smallCaps/>
            <w:u w:val="single"/>
            <w:lang w:bidi="ar-SA"/>
          </w:rPr>
          <w:t>Intellectual Property Rights</w:t>
        </w:r>
      </w:ins>
    </w:p>
    <w:p w14:paraId="3E2D8CFE" w14:textId="77777777" w:rsidR="007524A3" w:rsidRDefault="007524A3" w:rsidP="007524A3">
      <w:pPr>
        <w:keepNext/>
        <w:widowControl/>
        <w:tabs>
          <w:tab w:val="left" w:pos="900"/>
          <w:tab w:val="left" w:pos="1440"/>
        </w:tabs>
        <w:adjustRightInd w:val="0"/>
        <w:spacing w:after="60"/>
        <w:ind w:firstLine="378"/>
        <w:jc w:val="both"/>
        <w:outlineLvl w:val="1"/>
        <w:rPr>
          <w:ins w:id="177" w:author="John Savage [3]" w:date="2022-03-16T11:24:00Z"/>
          <w:rFonts w:ascii="Arial Narrow" w:eastAsia="Times New Roman" w:hAnsi="Arial Narrow" w:cs="Times New Roman"/>
          <w:lang w:bidi="ar-SA"/>
        </w:rPr>
      </w:pPr>
      <w:ins w:id="178" w:author="John Savage [3]" w:date="2022-03-16T11:24:00Z">
        <w:r>
          <w:rPr>
            <w:rFonts w:ascii="Arial Narrow" w:eastAsia="Times New Roman" w:hAnsi="Arial Narrow" w:cs="Times New Roman"/>
            <w:u w:val="single"/>
            <w:lang w:bidi="ar-SA"/>
          </w:rPr>
          <w:t>FreedomPay Technology</w:t>
        </w:r>
        <w:r>
          <w:rPr>
            <w:rFonts w:ascii="Arial Narrow" w:eastAsia="Times New Roman" w:hAnsi="Arial Narrow" w:cs="Times New Roman"/>
            <w:lang w:bidi="ar-SA"/>
          </w:rPr>
          <w:t xml:space="preserve">.  Hotel acknowledges that all right, title and interest in and to all patents, copyrights, trade secret, trademark and other intellectual property rights in the goods and services (other than third-party Goods and Third-Party services), together with all modifications, improvements, enhancements, updates, localizations and translations thereof (collectively, “FreedomPay Technology”), are, and at all times will remain, the sole and exclusive property of FreedomPay, the provider of the Secure Switching service. Nothing contained in this Participation Agreement may directly or indirectly be construed to assign or grant to Hotel or any third party any license, right, title or interest in or to the FreedomPay Technology except as necessary to use the goods or services or as otherwise expressly provided in this Participation Agreement. The license granted to </w:t>
        </w:r>
        <w:proofErr w:type="gramStart"/>
        <w:r>
          <w:rPr>
            <w:rFonts w:ascii="Arial Narrow" w:eastAsia="Times New Roman" w:hAnsi="Arial Narrow" w:cs="Times New Roman"/>
            <w:lang w:bidi="ar-SA"/>
          </w:rPr>
          <w:t>Hotel</w:t>
        </w:r>
        <w:proofErr w:type="gramEnd"/>
        <w:r>
          <w:rPr>
            <w:rFonts w:ascii="Arial Narrow" w:eastAsia="Times New Roman" w:hAnsi="Arial Narrow" w:cs="Times New Roman"/>
            <w:lang w:bidi="ar-SA"/>
          </w:rPr>
          <w:t xml:space="preserve"> to the software embedded in the Products and Secure Switching and granted to Hotel in its agreement with IHG is limited to facilitating the sale of Hotel’s products and services and does not include any other rights of any type. FreedomPay owns all Remaining Rights. “Remaining Rights” means, except for the limited license granted to </w:t>
        </w:r>
        <w:proofErr w:type="gramStart"/>
        <w:r>
          <w:rPr>
            <w:rFonts w:ascii="Arial Narrow" w:eastAsia="Times New Roman" w:hAnsi="Arial Narrow" w:cs="Times New Roman"/>
            <w:lang w:bidi="ar-SA"/>
          </w:rPr>
          <w:t>Hotel</w:t>
        </w:r>
        <w:proofErr w:type="gramEnd"/>
        <w:r>
          <w:rPr>
            <w:rFonts w:ascii="Arial Narrow" w:eastAsia="Times New Roman" w:hAnsi="Arial Narrow" w:cs="Times New Roman"/>
            <w:lang w:bidi="ar-SA"/>
          </w:rPr>
          <w:t xml:space="preserve">, all other rights in the software, including but not limited to, </w:t>
        </w:r>
        <w:r>
          <w:rPr>
            <w:rFonts w:ascii="Arial Narrow" w:eastAsia="Times New Roman" w:hAnsi="Arial Narrow"/>
            <w:lang w:bidi="ar-SA"/>
          </w:rPr>
          <w:t>improvements, modifications, alterations, additions and deletions to any trademark, logo, copyright or other notices, legends, symbols, labels, displays, sounds, other media or characteristics on or in the FreedomPay Technology on the Products.</w:t>
        </w:r>
        <w:r>
          <w:rPr>
            <w:rFonts w:ascii="Arial Narrow" w:eastAsia="Times New Roman" w:hAnsi="Arial Narrow" w:cs="Times New Roman"/>
            <w:lang w:bidi="ar-SA"/>
          </w:rPr>
          <w:t xml:space="preserve">  </w:t>
        </w:r>
      </w:ins>
    </w:p>
    <w:p w14:paraId="7486B4E0" w14:textId="77777777" w:rsidR="007524A3" w:rsidRDefault="007524A3" w:rsidP="007524A3">
      <w:pPr>
        <w:widowControl/>
        <w:tabs>
          <w:tab w:val="left" w:pos="900"/>
          <w:tab w:val="left" w:pos="1440"/>
        </w:tabs>
        <w:adjustRightInd w:val="0"/>
        <w:spacing w:after="60"/>
        <w:ind w:firstLine="378"/>
        <w:jc w:val="both"/>
        <w:outlineLvl w:val="1"/>
        <w:rPr>
          <w:ins w:id="179" w:author="John Savage [3]" w:date="2022-03-16T11:24:00Z"/>
          <w:rFonts w:ascii="Arial Narrow" w:eastAsia="Times New Roman" w:hAnsi="Arial Narrow" w:cs="Times New Roman"/>
          <w:lang w:bidi="ar-SA"/>
        </w:rPr>
      </w:pPr>
      <w:ins w:id="180" w:author="John Savage [3]" w:date="2022-03-16T11:24:00Z">
        <w:r>
          <w:rPr>
            <w:rFonts w:ascii="Arial Narrow" w:eastAsia="Times New Roman" w:hAnsi="Arial Narrow" w:cs="Times New Roman"/>
            <w:u w:val="single"/>
            <w:lang w:bidi="ar-SA"/>
          </w:rPr>
          <w:t>Restrictions</w:t>
        </w:r>
        <w:r>
          <w:rPr>
            <w:rFonts w:ascii="Arial Narrow" w:eastAsia="Times New Roman" w:hAnsi="Arial Narrow" w:cs="Times New Roman"/>
            <w:lang w:bidi="ar-SA"/>
          </w:rPr>
          <w:t xml:space="preserve">. Hotel will only use the goods and services for its own business purposes and will not license, sell, resell, rent, lease, transfer, distribute or otherwise commercially exploit or make the goods and services available to any third party for any purpose or in any manner not authorized by IHG or FreedomPay.  Hotel may not disassemble, </w:t>
        </w:r>
        <w:proofErr w:type="gramStart"/>
        <w:r>
          <w:rPr>
            <w:rFonts w:ascii="Arial Narrow" w:eastAsia="Times New Roman" w:hAnsi="Arial Narrow" w:cs="Times New Roman"/>
            <w:lang w:bidi="ar-SA"/>
          </w:rPr>
          <w:t>decompile</w:t>
        </w:r>
        <w:proofErr w:type="gramEnd"/>
        <w:r>
          <w:rPr>
            <w:rFonts w:ascii="Arial Narrow" w:eastAsia="Times New Roman" w:hAnsi="Arial Narrow" w:cs="Times New Roman"/>
            <w:lang w:bidi="ar-SA"/>
          </w:rPr>
          <w:t xml:space="preserve"> or reverse engineer any FreedomPay technology and shall not permit or enable any third party to do so.  Hotel will use commercially reasonable efforts to prevent unauthorized access to or use of the goods or services and will notify FreedomPay immediately if it becomes aware of any unauthorized access to or use of the goods or services by any person and hereby permits IHG and FreedomPay to monitor the use of the goods and services by </w:t>
        </w:r>
        <w:proofErr w:type="gramStart"/>
        <w:r>
          <w:rPr>
            <w:rFonts w:ascii="Arial Narrow" w:eastAsia="Times New Roman" w:hAnsi="Arial Narrow" w:cs="Times New Roman"/>
            <w:lang w:bidi="ar-SA"/>
          </w:rPr>
          <w:t>Hotel</w:t>
        </w:r>
        <w:proofErr w:type="gramEnd"/>
        <w:r>
          <w:rPr>
            <w:rFonts w:ascii="Arial Narrow" w:eastAsia="Times New Roman" w:hAnsi="Arial Narrow" w:cs="Times New Roman"/>
            <w:lang w:bidi="ar-SA"/>
          </w:rPr>
          <w:t xml:space="preserve"> to confirm Hotel’s compliance with this Participation Agreement and to assess the quality of the goods and services.  Hotel agrees to comply with all applicable laws and regulations in using the goods and services, will not use the goods or services for any unlawful purpose, and will not engage in any activity that interferes with or disrupts the services.  </w:t>
        </w:r>
      </w:ins>
    </w:p>
    <w:p w14:paraId="6ED5F5F3" w14:textId="77777777" w:rsidR="007524A3" w:rsidRDefault="007524A3" w:rsidP="007524A3">
      <w:pPr>
        <w:widowControl/>
        <w:tabs>
          <w:tab w:val="left" w:pos="900"/>
          <w:tab w:val="left" w:pos="1440"/>
        </w:tabs>
        <w:adjustRightInd w:val="0"/>
        <w:spacing w:after="60"/>
        <w:ind w:firstLine="378"/>
        <w:jc w:val="both"/>
        <w:outlineLvl w:val="1"/>
        <w:rPr>
          <w:ins w:id="181" w:author="John Savage [3]" w:date="2022-03-16T11:24:00Z"/>
          <w:rFonts w:ascii="Arial Narrow" w:eastAsia="Times New Roman" w:hAnsi="Arial Narrow" w:cs="Times New Roman"/>
          <w:lang w:bidi="ar-SA"/>
        </w:rPr>
      </w:pPr>
      <w:ins w:id="182" w:author="John Savage [3]" w:date="2022-03-16T11:24:00Z">
        <w:r>
          <w:rPr>
            <w:rFonts w:ascii="Arial Narrow" w:eastAsia="Times New Roman" w:hAnsi="Arial Narrow" w:cs="Times New Roman"/>
            <w:bCs/>
            <w:u w:val="single"/>
            <w:lang w:bidi="ar-SA"/>
          </w:rPr>
          <w:t>Force Majeure</w:t>
        </w:r>
        <w:r>
          <w:rPr>
            <w:rFonts w:ascii="Arial Narrow" w:eastAsia="Times New Roman" w:hAnsi="Arial Narrow" w:cs="Times New Roman"/>
            <w:bCs/>
            <w:lang w:bidi="ar-SA"/>
          </w:rPr>
          <w:t xml:space="preserve">.  </w:t>
        </w:r>
        <w:r>
          <w:rPr>
            <w:rFonts w:ascii="Arial Narrow" w:eastAsia="Times New Roman" w:hAnsi="Arial Narrow" w:cs="Times New Roman"/>
            <w:lang w:bidi="ar-SA"/>
          </w:rPr>
          <w:t xml:space="preserve"> Except as otherwise provided herein, neither Hotel, IHG, nor FreedomPay is liable for failing to fulfill its obligations (except for payment obligations) due to acts of God, acts of war, failure of utility or communications infrastructure, or other causes beyond the non-performing party’s reasonable control.  FreedomPay will not be liable for failing to fulfill its obligations if it is prohibited from doing so by any security or other measures, imposed by </w:t>
        </w:r>
        <w:proofErr w:type="gramStart"/>
        <w:r>
          <w:rPr>
            <w:rFonts w:ascii="Arial Narrow" w:eastAsia="Times New Roman" w:hAnsi="Arial Narrow" w:cs="Times New Roman"/>
            <w:lang w:bidi="ar-SA"/>
          </w:rPr>
          <w:t>Hotel</w:t>
        </w:r>
        <w:proofErr w:type="gramEnd"/>
        <w:r>
          <w:rPr>
            <w:rFonts w:ascii="Arial Narrow" w:eastAsia="Times New Roman" w:hAnsi="Arial Narrow" w:cs="Times New Roman"/>
            <w:lang w:bidi="ar-SA"/>
          </w:rPr>
          <w:t>, restricting access to any equipment.</w:t>
        </w:r>
      </w:ins>
    </w:p>
    <w:p w14:paraId="21495FCB" w14:textId="77777777" w:rsidR="007524A3" w:rsidRDefault="007524A3" w:rsidP="007524A3">
      <w:pPr>
        <w:widowControl/>
        <w:autoSpaceDE/>
        <w:spacing w:after="160" w:line="256" w:lineRule="auto"/>
        <w:rPr>
          <w:ins w:id="183" w:author="John Savage [3]" w:date="2022-03-16T11:24:00Z"/>
          <w:rFonts w:ascii="Arial Narrow" w:eastAsia="Times New Roman" w:hAnsi="Arial Narrow"/>
          <w:b/>
          <w:kern w:val="36"/>
          <w:sz w:val="20"/>
          <w:szCs w:val="20"/>
          <w:lang w:bidi="ar-SA"/>
        </w:rPr>
      </w:pPr>
      <w:ins w:id="184" w:author="John Savage [3]" w:date="2022-03-16T11:24:00Z">
        <w:r>
          <w:rPr>
            <w:rFonts w:ascii="Arial Narrow" w:eastAsia="Times New Roman" w:hAnsi="Arial Narrow"/>
            <w:b/>
            <w:bCs/>
            <w:kern w:val="36"/>
            <w:sz w:val="20"/>
            <w:szCs w:val="20"/>
            <w:lang w:bidi="ar-SA"/>
          </w:rPr>
          <w:br w:type="page"/>
        </w:r>
      </w:ins>
    </w:p>
    <w:p w14:paraId="16ECB39C" w14:textId="77777777" w:rsidR="007524A3" w:rsidRDefault="007524A3" w:rsidP="007524A3">
      <w:pPr>
        <w:widowControl/>
        <w:autoSpaceDE/>
        <w:jc w:val="center"/>
        <w:outlineLvl w:val="0"/>
        <w:rPr>
          <w:ins w:id="185" w:author="John Savage [3]" w:date="2022-03-16T11:24:00Z"/>
          <w:rFonts w:ascii="Arial Narrow" w:eastAsia="Times New Roman" w:hAnsi="Arial Narrow"/>
          <w:b/>
          <w:kern w:val="36"/>
          <w:lang w:bidi="ar-SA"/>
        </w:rPr>
      </w:pPr>
      <w:ins w:id="186" w:author="John Savage [3]" w:date="2022-03-16T11:24:00Z">
        <w:r>
          <w:rPr>
            <w:rFonts w:ascii="Arial Narrow" w:eastAsia="Times New Roman" w:hAnsi="Arial Narrow"/>
            <w:b/>
            <w:bCs/>
            <w:kern w:val="36"/>
            <w:lang w:bidi="ar-SA"/>
          </w:rPr>
          <w:lastRenderedPageBreak/>
          <w:t>ATTACHMENT 2</w:t>
        </w:r>
      </w:ins>
    </w:p>
    <w:p w14:paraId="11B31861" w14:textId="77777777" w:rsidR="007524A3" w:rsidRDefault="007524A3" w:rsidP="007524A3">
      <w:pPr>
        <w:widowControl/>
        <w:autoSpaceDE/>
        <w:ind w:right="144"/>
        <w:contextualSpacing/>
        <w:jc w:val="center"/>
        <w:outlineLvl w:val="0"/>
        <w:rPr>
          <w:ins w:id="187" w:author="John Savage [3]" w:date="2022-03-16T11:24:00Z"/>
          <w:rFonts w:ascii="Arial Narrow" w:eastAsia="Times New Roman" w:hAnsi="Arial Narrow"/>
          <w:b/>
          <w:kern w:val="36"/>
          <w:lang w:bidi="ar-SA"/>
        </w:rPr>
      </w:pPr>
      <w:ins w:id="188" w:author="John Savage [3]" w:date="2022-03-16T11:24:00Z">
        <w:r>
          <w:rPr>
            <w:rFonts w:ascii="Arial Narrow" w:eastAsia="Times New Roman" w:hAnsi="Arial Narrow"/>
            <w:b/>
            <w:bCs/>
            <w:kern w:val="36"/>
            <w:lang w:bidi="ar-SA"/>
          </w:rPr>
          <w:t>Security, Availability, and Confidentiality Statement</w:t>
        </w:r>
      </w:ins>
    </w:p>
    <w:p w14:paraId="1EBAF744" w14:textId="77777777" w:rsidR="007524A3" w:rsidRDefault="007524A3" w:rsidP="007524A3">
      <w:pPr>
        <w:widowControl/>
        <w:tabs>
          <w:tab w:val="left" w:pos="1440"/>
        </w:tabs>
        <w:adjustRightInd w:val="0"/>
        <w:ind w:left="432" w:right="144" w:hanging="432"/>
        <w:jc w:val="both"/>
        <w:outlineLvl w:val="1"/>
        <w:rPr>
          <w:ins w:id="189" w:author="John Savage [3]" w:date="2022-03-16T11:24:00Z"/>
          <w:rFonts w:ascii="Arial Narrow" w:eastAsia="Times New Roman" w:hAnsi="Arial Narrow" w:cs="Times New Roman"/>
          <w:b/>
          <w:lang w:bidi="ar-SA"/>
        </w:rPr>
      </w:pPr>
    </w:p>
    <w:p w14:paraId="05AC9DC2" w14:textId="77777777" w:rsidR="007524A3" w:rsidRDefault="007524A3" w:rsidP="007524A3">
      <w:pPr>
        <w:widowControl/>
        <w:tabs>
          <w:tab w:val="left" w:pos="1440"/>
        </w:tabs>
        <w:adjustRightInd w:val="0"/>
        <w:ind w:left="432" w:right="144" w:hanging="432"/>
        <w:jc w:val="both"/>
        <w:outlineLvl w:val="1"/>
        <w:rPr>
          <w:ins w:id="190" w:author="John Savage [3]" w:date="2022-03-16T11:24:00Z"/>
          <w:rFonts w:ascii="Arial Narrow" w:eastAsia="Times New Roman" w:hAnsi="Arial Narrow" w:cs="Times New Roman"/>
          <w:lang w:bidi="ar-SA"/>
        </w:rPr>
      </w:pPr>
      <w:ins w:id="191" w:author="John Savage [3]" w:date="2022-03-16T11:24:00Z">
        <w:r>
          <w:rPr>
            <w:rFonts w:ascii="Arial Narrow" w:eastAsia="Times New Roman" w:hAnsi="Arial Narrow" w:cs="Times New Roman"/>
            <w:b/>
            <w:lang w:bidi="ar-SA"/>
          </w:rPr>
          <w:t>Overview</w:t>
        </w:r>
      </w:ins>
    </w:p>
    <w:p w14:paraId="4A2CDBD7" w14:textId="77777777" w:rsidR="007524A3" w:rsidRDefault="007524A3" w:rsidP="007524A3">
      <w:pPr>
        <w:widowControl/>
        <w:autoSpaceDE/>
        <w:rPr>
          <w:ins w:id="192" w:author="John Savage [3]" w:date="2022-03-16T11:24:00Z"/>
          <w:rFonts w:ascii="Arial Narrow" w:eastAsia="Times New Roman" w:hAnsi="Arial Narrow"/>
          <w:bCs/>
          <w:lang w:bidi="ar-SA"/>
        </w:rPr>
      </w:pPr>
      <w:proofErr w:type="spellStart"/>
      <w:ins w:id="193" w:author="John Savage [3]" w:date="2022-03-16T11:24:00Z">
        <w:r>
          <w:rPr>
            <w:rFonts w:ascii="Arial Narrow" w:eastAsia="Times New Roman" w:hAnsi="Arial Narrow"/>
            <w:bCs/>
            <w:lang w:bidi="ar-SA"/>
          </w:rPr>
          <w:t>FreedomPay’s</w:t>
        </w:r>
        <w:proofErr w:type="spellEnd"/>
        <w:r>
          <w:rPr>
            <w:rFonts w:ascii="Arial Narrow" w:eastAsia="Times New Roman" w:hAnsi="Arial Narrow"/>
            <w:bCs/>
            <w:lang w:bidi="ar-SA"/>
          </w:rPr>
          <w:t xml:space="preserve"> commerce</w:t>
        </w:r>
        <w:r>
          <w:rPr>
            <w:rFonts w:ascii="Arial Narrow" w:eastAsia="Times New Roman" w:hAnsi="Arial Narrow"/>
            <w:bCs/>
            <w:color w:val="FF0000"/>
            <w:lang w:bidi="ar-SA"/>
          </w:rPr>
          <w:t xml:space="preserve"> </w:t>
        </w:r>
        <w:r>
          <w:rPr>
            <w:rFonts w:ascii="Arial Narrow" w:eastAsia="Times New Roman" w:hAnsi="Arial Narrow"/>
            <w:bCs/>
            <w:lang w:bidi="ar-SA"/>
          </w:rPr>
          <w:t xml:space="preserve">platform is designed to deliver transaction services to each of our customers. The FreedomPay infrastructure is physically located on servers in a dedicated or locked caged at one of the many data centers in the FreedomPay network. These data centers provide power, </w:t>
        </w:r>
        <w:proofErr w:type="gramStart"/>
        <w:r>
          <w:rPr>
            <w:rFonts w:ascii="Arial Narrow" w:eastAsia="Times New Roman" w:hAnsi="Arial Narrow"/>
            <w:bCs/>
            <w:lang w:bidi="ar-SA"/>
          </w:rPr>
          <w:t>network</w:t>
        </w:r>
        <w:proofErr w:type="gramEnd"/>
        <w:r>
          <w:rPr>
            <w:rFonts w:ascii="Arial Narrow" w:eastAsia="Times New Roman" w:hAnsi="Arial Narrow"/>
            <w:bCs/>
            <w:lang w:bidi="ar-SA"/>
          </w:rPr>
          <w:t xml:space="preserve"> and carrier services. FreedomPay owns, operates and is responsible for provisioning, monitoring, and managing the infrastructure, for providing support to FreedomPay customers.</w:t>
        </w:r>
      </w:ins>
    </w:p>
    <w:p w14:paraId="35FAA212" w14:textId="77777777" w:rsidR="007524A3" w:rsidRDefault="007524A3" w:rsidP="007524A3">
      <w:pPr>
        <w:widowControl/>
        <w:tabs>
          <w:tab w:val="left" w:pos="1440"/>
        </w:tabs>
        <w:adjustRightInd w:val="0"/>
        <w:ind w:left="432" w:right="144" w:hanging="432"/>
        <w:jc w:val="both"/>
        <w:outlineLvl w:val="1"/>
        <w:rPr>
          <w:ins w:id="194" w:author="John Savage [3]" w:date="2022-03-16T11:24:00Z"/>
          <w:rFonts w:ascii="Arial Narrow" w:eastAsia="Times New Roman" w:hAnsi="Arial Narrow" w:cs="Times New Roman"/>
          <w:b/>
          <w:bCs/>
          <w:lang w:bidi="ar-SA"/>
        </w:rPr>
      </w:pPr>
    </w:p>
    <w:p w14:paraId="6B2853A5" w14:textId="77777777" w:rsidR="007524A3" w:rsidRDefault="007524A3" w:rsidP="007524A3">
      <w:pPr>
        <w:widowControl/>
        <w:tabs>
          <w:tab w:val="left" w:pos="1440"/>
        </w:tabs>
        <w:adjustRightInd w:val="0"/>
        <w:ind w:left="432" w:right="144" w:hanging="432"/>
        <w:jc w:val="both"/>
        <w:outlineLvl w:val="1"/>
        <w:rPr>
          <w:ins w:id="195" w:author="John Savage [3]" w:date="2022-03-16T11:24:00Z"/>
          <w:rFonts w:ascii="Arial Narrow" w:eastAsia="Times New Roman" w:hAnsi="Arial Narrow" w:cs="Times New Roman"/>
          <w:lang w:bidi="ar-SA"/>
        </w:rPr>
      </w:pPr>
      <w:ins w:id="196" w:author="John Savage [3]" w:date="2022-03-16T11:24:00Z">
        <w:r>
          <w:rPr>
            <w:rFonts w:ascii="Arial Narrow" w:eastAsia="Times New Roman" w:hAnsi="Arial Narrow" w:cs="Times New Roman"/>
            <w:b/>
            <w:bCs/>
            <w:lang w:bidi="ar-SA"/>
          </w:rPr>
          <w:t xml:space="preserve">Data Storage </w:t>
        </w:r>
      </w:ins>
    </w:p>
    <w:p w14:paraId="051DC93F" w14:textId="77777777" w:rsidR="007524A3" w:rsidRDefault="007524A3" w:rsidP="007524A3">
      <w:pPr>
        <w:widowControl/>
        <w:autoSpaceDE/>
        <w:ind w:right="144"/>
        <w:contextualSpacing/>
        <w:rPr>
          <w:ins w:id="197" w:author="John Savage [3]" w:date="2022-03-16T11:24:00Z"/>
          <w:rFonts w:ascii="Arial Narrow" w:eastAsia="Times New Roman" w:hAnsi="Arial Narrow"/>
          <w:bCs/>
          <w:lang w:bidi="ar-SA"/>
        </w:rPr>
      </w:pPr>
      <w:ins w:id="198" w:author="John Savage [3]" w:date="2022-03-16T11:24:00Z">
        <w:r>
          <w:rPr>
            <w:rFonts w:ascii="Arial Narrow" w:eastAsia="Times New Roman" w:hAnsi="Arial Narrow"/>
            <w:bCs/>
            <w:lang w:bidi="ar-SA"/>
          </w:rPr>
          <w:t xml:space="preserve">Our platform was designed and optimized by us specifically to host transaction services and related applications and has multiple levels of redundancy built in. The applications and services themselves run on separate hardware nodes on which the data is stored. Application data that is collected is stored on separate storage devices with encryption employed for sensitive information. </w:t>
        </w:r>
      </w:ins>
    </w:p>
    <w:p w14:paraId="62BE235E" w14:textId="77777777" w:rsidR="007524A3" w:rsidRDefault="007524A3" w:rsidP="007524A3">
      <w:pPr>
        <w:widowControl/>
        <w:tabs>
          <w:tab w:val="left" w:pos="1440"/>
        </w:tabs>
        <w:adjustRightInd w:val="0"/>
        <w:ind w:left="432" w:right="144" w:hanging="432"/>
        <w:jc w:val="both"/>
        <w:outlineLvl w:val="1"/>
        <w:rPr>
          <w:ins w:id="199" w:author="John Savage [3]" w:date="2022-03-16T11:24:00Z"/>
          <w:rFonts w:ascii="Arial Narrow" w:eastAsia="Times New Roman" w:hAnsi="Arial Narrow" w:cs="Times New Roman"/>
          <w:b/>
          <w:bCs/>
          <w:lang w:bidi="ar-SA"/>
        </w:rPr>
      </w:pPr>
    </w:p>
    <w:p w14:paraId="335FB0CE" w14:textId="77777777" w:rsidR="007524A3" w:rsidRDefault="007524A3" w:rsidP="007524A3">
      <w:pPr>
        <w:widowControl/>
        <w:tabs>
          <w:tab w:val="left" w:pos="1440"/>
        </w:tabs>
        <w:adjustRightInd w:val="0"/>
        <w:ind w:left="432" w:right="144" w:hanging="432"/>
        <w:jc w:val="both"/>
        <w:outlineLvl w:val="1"/>
        <w:rPr>
          <w:ins w:id="200" w:author="John Savage [3]" w:date="2022-03-16T11:24:00Z"/>
          <w:rFonts w:ascii="Arial Narrow" w:eastAsia="Times New Roman" w:hAnsi="Arial Narrow" w:cs="Times New Roman"/>
          <w:lang w:bidi="ar-SA"/>
        </w:rPr>
      </w:pPr>
      <w:ins w:id="201" w:author="John Savage [3]" w:date="2022-03-16T11:24:00Z">
        <w:r>
          <w:rPr>
            <w:rFonts w:ascii="Arial Narrow" w:eastAsia="Times New Roman" w:hAnsi="Arial Narrow" w:cs="Times New Roman"/>
            <w:b/>
            <w:bCs/>
            <w:lang w:bidi="ar-SA"/>
          </w:rPr>
          <w:t>Facilities</w:t>
        </w:r>
      </w:ins>
    </w:p>
    <w:p w14:paraId="790E98A3" w14:textId="77777777" w:rsidR="007524A3" w:rsidRDefault="007524A3" w:rsidP="007524A3">
      <w:pPr>
        <w:widowControl/>
        <w:autoSpaceDE/>
        <w:ind w:right="144"/>
        <w:contextualSpacing/>
        <w:rPr>
          <w:ins w:id="202" w:author="John Savage [3]" w:date="2022-03-16T11:24:00Z"/>
          <w:rFonts w:ascii="Arial Narrow" w:eastAsia="Times New Roman" w:hAnsi="Arial Narrow"/>
          <w:bCs/>
          <w:lang w:bidi="ar-SA"/>
        </w:rPr>
      </w:pPr>
      <w:ins w:id="203" w:author="John Savage [3]" w:date="2022-03-16T11:24:00Z">
        <w:r>
          <w:rPr>
            <w:rFonts w:ascii="Arial Narrow" w:eastAsia="Times New Roman" w:hAnsi="Arial Narrow"/>
            <w:bCs/>
            <w:lang w:bidi="ar-SA"/>
          </w:rPr>
          <w:t xml:space="preserve">Access to the data centers is limited to authorized personnel only, as verified by identity verification measures. Physical security measures </w:t>
        </w:r>
        <w:proofErr w:type="gramStart"/>
        <w:r>
          <w:rPr>
            <w:rFonts w:ascii="Arial Narrow" w:eastAsia="Times New Roman" w:hAnsi="Arial Narrow"/>
            <w:bCs/>
            <w:lang w:bidi="ar-SA"/>
          </w:rPr>
          <w:t>include:</w:t>
        </w:r>
        <w:proofErr w:type="gramEnd"/>
        <w:r>
          <w:rPr>
            <w:rFonts w:ascii="Arial Narrow" w:eastAsia="Times New Roman" w:hAnsi="Arial Narrow"/>
            <w:bCs/>
            <w:lang w:bidi="ar-SA"/>
          </w:rPr>
          <w:t xml:space="preserve"> on-premises security guards, closed circuit video monitoring, and additional intrusion protection measures. Within the data centers, all equipment is stored securely with multiple security layers. </w:t>
        </w:r>
      </w:ins>
    </w:p>
    <w:p w14:paraId="4002A232" w14:textId="77777777" w:rsidR="007524A3" w:rsidRDefault="007524A3" w:rsidP="007524A3">
      <w:pPr>
        <w:widowControl/>
        <w:tabs>
          <w:tab w:val="left" w:pos="1440"/>
        </w:tabs>
        <w:adjustRightInd w:val="0"/>
        <w:ind w:left="432" w:right="144" w:hanging="432"/>
        <w:jc w:val="both"/>
        <w:outlineLvl w:val="1"/>
        <w:rPr>
          <w:ins w:id="204" w:author="John Savage [3]" w:date="2022-03-16T11:24:00Z"/>
          <w:rFonts w:ascii="Arial Narrow" w:eastAsia="Times New Roman" w:hAnsi="Arial Narrow" w:cs="Times New Roman"/>
          <w:b/>
          <w:bCs/>
          <w:lang w:bidi="ar-SA"/>
        </w:rPr>
      </w:pPr>
    </w:p>
    <w:p w14:paraId="4015311B" w14:textId="77777777" w:rsidR="007524A3" w:rsidRDefault="007524A3" w:rsidP="007524A3">
      <w:pPr>
        <w:widowControl/>
        <w:tabs>
          <w:tab w:val="left" w:pos="1440"/>
        </w:tabs>
        <w:adjustRightInd w:val="0"/>
        <w:ind w:left="432" w:right="144" w:hanging="432"/>
        <w:jc w:val="both"/>
        <w:outlineLvl w:val="1"/>
        <w:rPr>
          <w:ins w:id="205" w:author="John Savage [3]" w:date="2022-03-16T11:24:00Z"/>
          <w:rFonts w:ascii="Arial Narrow" w:eastAsia="Times New Roman" w:hAnsi="Arial Narrow" w:cs="Times New Roman"/>
          <w:lang w:bidi="ar-SA"/>
        </w:rPr>
      </w:pPr>
      <w:ins w:id="206" w:author="John Savage [3]" w:date="2022-03-16T11:24:00Z">
        <w:r>
          <w:rPr>
            <w:rFonts w:ascii="Arial Narrow" w:eastAsia="Times New Roman" w:hAnsi="Arial Narrow" w:cs="Times New Roman"/>
            <w:b/>
            <w:bCs/>
            <w:lang w:bidi="ar-SA"/>
          </w:rPr>
          <w:t>People and Access</w:t>
        </w:r>
      </w:ins>
    </w:p>
    <w:p w14:paraId="0809A397" w14:textId="77777777" w:rsidR="007524A3" w:rsidRDefault="007524A3" w:rsidP="007524A3">
      <w:pPr>
        <w:widowControl/>
        <w:autoSpaceDE/>
        <w:ind w:right="144"/>
        <w:contextualSpacing/>
        <w:rPr>
          <w:ins w:id="207" w:author="John Savage [3]" w:date="2022-03-16T11:24:00Z"/>
          <w:rFonts w:ascii="Arial Narrow" w:eastAsia="Times New Roman" w:hAnsi="Arial Narrow"/>
          <w:bCs/>
          <w:lang w:bidi="ar-SA"/>
        </w:rPr>
      </w:pPr>
      <w:ins w:id="208" w:author="John Savage [3]" w:date="2022-03-16T11:24:00Z">
        <w:r>
          <w:rPr>
            <w:rFonts w:ascii="Arial Narrow" w:eastAsia="Times New Roman" w:hAnsi="Arial Narrow"/>
            <w:bCs/>
            <w:lang w:bidi="ar-SA"/>
          </w:rPr>
          <w:t>Our support team maintains an account on all systems and applications for the purposes of maintenance and support. This support team accesses hosted applications and data only for purposes of application health monitoring and performing system or application maintenance, and upon customer request via our support system. Within FreedomPay, only authorized FreedomPay employees have access to application data. Authentication is done by only accepting incoming SSH connections from FreedomPay and internal data center IP addresses. Our transaction systems platform is designed to allow application data to be accessible only with appropriate credentials, such that one customer cannot access another customer's data without explicit knowledge of that other customer’s login information. Customers are responsible for maintaining the security of their own login information.</w:t>
        </w:r>
      </w:ins>
    </w:p>
    <w:p w14:paraId="74D595F8" w14:textId="77777777" w:rsidR="007524A3" w:rsidRDefault="007524A3" w:rsidP="007524A3">
      <w:pPr>
        <w:widowControl/>
        <w:tabs>
          <w:tab w:val="left" w:pos="1440"/>
        </w:tabs>
        <w:adjustRightInd w:val="0"/>
        <w:ind w:left="432" w:right="144" w:hanging="432"/>
        <w:jc w:val="both"/>
        <w:outlineLvl w:val="1"/>
        <w:rPr>
          <w:ins w:id="209" w:author="John Savage [3]" w:date="2022-03-16T11:24:00Z"/>
          <w:rFonts w:ascii="Arial Narrow" w:eastAsia="Times New Roman" w:hAnsi="Arial Narrow" w:cs="Times New Roman"/>
          <w:b/>
          <w:bCs/>
          <w:lang w:bidi="ar-SA"/>
        </w:rPr>
      </w:pPr>
    </w:p>
    <w:p w14:paraId="40E73B30" w14:textId="77777777" w:rsidR="007524A3" w:rsidRDefault="007524A3" w:rsidP="007524A3">
      <w:pPr>
        <w:widowControl/>
        <w:tabs>
          <w:tab w:val="left" w:pos="1440"/>
        </w:tabs>
        <w:adjustRightInd w:val="0"/>
        <w:ind w:left="432" w:right="144" w:hanging="432"/>
        <w:jc w:val="both"/>
        <w:outlineLvl w:val="1"/>
        <w:rPr>
          <w:ins w:id="210" w:author="John Savage [3]" w:date="2022-03-16T11:24:00Z"/>
          <w:rFonts w:ascii="Arial Narrow" w:eastAsia="Times New Roman" w:hAnsi="Arial Narrow" w:cs="Times New Roman"/>
          <w:lang w:bidi="ar-SA"/>
        </w:rPr>
      </w:pPr>
      <w:ins w:id="211" w:author="John Savage [3]" w:date="2022-03-16T11:24:00Z">
        <w:r>
          <w:rPr>
            <w:rFonts w:ascii="Arial Narrow" w:eastAsia="Times New Roman" w:hAnsi="Arial Narrow" w:cs="Times New Roman"/>
            <w:b/>
            <w:bCs/>
            <w:lang w:bidi="ar-SA"/>
          </w:rPr>
          <w:t>Third Party Assurance</w:t>
        </w:r>
      </w:ins>
    </w:p>
    <w:p w14:paraId="01D67017" w14:textId="77777777" w:rsidR="007524A3" w:rsidRDefault="007524A3" w:rsidP="007524A3">
      <w:pPr>
        <w:widowControl/>
        <w:autoSpaceDE/>
        <w:ind w:right="144"/>
        <w:contextualSpacing/>
        <w:rPr>
          <w:ins w:id="212" w:author="John Savage [3]" w:date="2022-03-16T11:24:00Z"/>
          <w:rFonts w:ascii="Arial Narrow" w:eastAsia="Times New Roman" w:hAnsi="Arial Narrow"/>
          <w:bCs/>
          <w:lang w:bidi="ar-SA"/>
        </w:rPr>
      </w:pPr>
      <w:ins w:id="213" w:author="John Savage [3]" w:date="2022-03-16T11:24:00Z">
        <w:r>
          <w:rPr>
            <w:rFonts w:ascii="Arial Narrow" w:eastAsia="Times New Roman" w:hAnsi="Arial Narrow"/>
            <w:bCs/>
            <w:lang w:bidi="ar-SA"/>
          </w:rPr>
          <w:t xml:space="preserve">FreedomPay has successfully completed a SOC 2 Type II audit and has received an “unqualified” opinion from a third party attesting that </w:t>
        </w:r>
        <w:proofErr w:type="spellStart"/>
        <w:r>
          <w:rPr>
            <w:rFonts w:ascii="Arial Narrow" w:eastAsia="Times New Roman" w:hAnsi="Arial Narrow"/>
            <w:bCs/>
            <w:lang w:bidi="ar-SA"/>
          </w:rPr>
          <w:t>FreedomPay’s</w:t>
        </w:r>
        <w:proofErr w:type="spellEnd"/>
        <w:r>
          <w:rPr>
            <w:rFonts w:ascii="Arial Narrow" w:eastAsia="Times New Roman" w:hAnsi="Arial Narrow"/>
            <w:bCs/>
            <w:lang w:bidi="ar-SA"/>
          </w:rPr>
          <w:t xml:space="preserve"> controls comply with the Trust Services Principles security, availability, and confidentiality framework issued by the American Institute of Certified Public Accountants (AICPA), and the Canadian Institute of Chartered Accountants (CICA</w:t>
        </w:r>
        <w:proofErr w:type="gramStart"/>
        <w:r>
          <w:rPr>
            <w:rFonts w:ascii="Arial Narrow" w:eastAsia="Times New Roman" w:hAnsi="Arial Narrow"/>
            <w:bCs/>
            <w:lang w:bidi="ar-SA"/>
          </w:rPr>
          <w:t>) .</w:t>
        </w:r>
        <w:proofErr w:type="gramEnd"/>
        <w:r>
          <w:rPr>
            <w:rFonts w:ascii="Arial Narrow" w:eastAsia="Times New Roman" w:hAnsi="Arial Narrow"/>
            <w:bCs/>
            <w:lang w:bidi="ar-SA"/>
          </w:rPr>
          <w:t xml:space="preserve"> </w:t>
        </w:r>
        <w:proofErr w:type="spellStart"/>
        <w:r>
          <w:rPr>
            <w:rFonts w:ascii="Arial Narrow" w:eastAsia="Times New Roman" w:hAnsi="Arial Narrow"/>
            <w:bCs/>
            <w:lang w:bidi="ar-SA"/>
          </w:rPr>
          <w:t>FreedomPay’s</w:t>
        </w:r>
        <w:proofErr w:type="spellEnd"/>
        <w:r>
          <w:rPr>
            <w:rFonts w:ascii="Arial Narrow" w:eastAsia="Times New Roman" w:hAnsi="Arial Narrow"/>
            <w:bCs/>
            <w:lang w:bidi="ar-SA"/>
          </w:rPr>
          <w:t xml:space="preserve"> SOC 2 report provides information and independent assurance about our controls that affect the security, availability, and the confidentiality of the information processed by the systems that drive our products. The SOC 2 Type 2 report is the most stringent SOC type and includes a detailed description of our system; the evaluation criteria applicable to the principle(s) being reported on; our controls designed to meet these criteria; a written assertion by our management regarding the description and the design and operation of the controls; and the service auditor’s opinion on whether the description is fairly </w:t>
        </w:r>
        <w:proofErr w:type="gramStart"/>
        <w:r>
          <w:rPr>
            <w:rFonts w:ascii="Arial Narrow" w:eastAsia="Times New Roman" w:hAnsi="Arial Narrow"/>
            <w:bCs/>
            <w:lang w:bidi="ar-SA"/>
          </w:rPr>
          <w:t>presented</w:t>
        </w:r>
        <w:proofErr w:type="gramEnd"/>
        <w:r>
          <w:rPr>
            <w:rFonts w:ascii="Arial Narrow" w:eastAsia="Times New Roman" w:hAnsi="Arial Narrow"/>
            <w:bCs/>
            <w:lang w:bidi="ar-SA"/>
          </w:rPr>
          <w:t xml:space="preserve"> and the controls are suitability designed and operating effectively. The report also includes the service auditor’s description of tests performed and results of the tests.</w:t>
        </w:r>
      </w:ins>
    </w:p>
    <w:p w14:paraId="1A96D90E" w14:textId="77777777" w:rsidR="007524A3" w:rsidRDefault="007524A3" w:rsidP="007524A3">
      <w:pPr>
        <w:widowControl/>
        <w:tabs>
          <w:tab w:val="left" w:pos="1440"/>
        </w:tabs>
        <w:adjustRightInd w:val="0"/>
        <w:ind w:left="432" w:right="144" w:hanging="432"/>
        <w:jc w:val="both"/>
        <w:outlineLvl w:val="1"/>
        <w:rPr>
          <w:ins w:id="214" w:author="John Savage [3]" w:date="2022-03-16T11:24:00Z"/>
          <w:rFonts w:ascii="Arial Narrow" w:eastAsia="Times New Roman" w:hAnsi="Arial Narrow" w:cs="Times New Roman"/>
          <w:b/>
          <w:lang w:bidi="ar-SA"/>
        </w:rPr>
      </w:pPr>
    </w:p>
    <w:p w14:paraId="2811B87E" w14:textId="77777777" w:rsidR="007524A3" w:rsidRDefault="007524A3" w:rsidP="007524A3">
      <w:pPr>
        <w:widowControl/>
        <w:tabs>
          <w:tab w:val="left" w:pos="1440"/>
        </w:tabs>
        <w:adjustRightInd w:val="0"/>
        <w:ind w:left="432" w:right="144" w:hanging="432"/>
        <w:jc w:val="both"/>
        <w:outlineLvl w:val="1"/>
        <w:rPr>
          <w:ins w:id="215" w:author="John Savage [3]" w:date="2022-03-16T11:24:00Z"/>
          <w:rFonts w:ascii="Arial Narrow" w:eastAsia="Times New Roman" w:hAnsi="Arial Narrow" w:cs="Times New Roman"/>
          <w:lang w:bidi="ar-SA"/>
        </w:rPr>
      </w:pPr>
      <w:ins w:id="216" w:author="John Savage [3]" w:date="2022-03-16T11:24:00Z">
        <w:r>
          <w:rPr>
            <w:rFonts w:ascii="Arial Narrow" w:eastAsia="Times New Roman" w:hAnsi="Arial Narrow" w:cs="Times New Roman"/>
            <w:b/>
            <w:lang w:bidi="ar-SA"/>
          </w:rPr>
          <w:t>Service Provider Obligations</w:t>
        </w:r>
      </w:ins>
    </w:p>
    <w:p w14:paraId="4ADF926A" w14:textId="77777777" w:rsidR="007524A3" w:rsidRDefault="007524A3" w:rsidP="007524A3">
      <w:pPr>
        <w:widowControl/>
        <w:autoSpaceDE/>
        <w:ind w:right="144"/>
        <w:contextualSpacing/>
        <w:rPr>
          <w:ins w:id="217" w:author="John Savage [3]" w:date="2022-03-16T11:24:00Z"/>
          <w:rFonts w:ascii="Arial Narrow" w:eastAsia="Times New Roman" w:hAnsi="Arial Narrow"/>
          <w:bCs/>
          <w:lang w:bidi="ar-SA"/>
        </w:rPr>
      </w:pPr>
      <w:ins w:id="218" w:author="John Savage [3]" w:date="2022-03-16T11:24:00Z">
        <w:r>
          <w:rPr>
            <w:rFonts w:ascii="Arial Narrow" w:eastAsia="Times New Roman" w:hAnsi="Arial Narrow"/>
            <w:bCs/>
            <w:lang w:bidi="ar-SA"/>
          </w:rPr>
          <w:t xml:space="preserve">FreedomPay is responsible for the merchant cardholder data that it possesses, processes, stores, or transmits on behalf of the customer, and will maintain compliance with all applicable PCI DSS requirements.  Customers and clients are still responsible for the components of PCI compliance related to their location and related systems.  Further, FreedomPay transmits cardholder and other sensitive authentication data to the customer’s credit card processing provider to process transactions through the card networks.  Customers are requested to notify us </w:t>
        </w:r>
        <w:proofErr w:type="gramStart"/>
        <w:r>
          <w:rPr>
            <w:rFonts w:ascii="Arial Narrow" w:eastAsia="Times New Roman" w:hAnsi="Arial Narrow"/>
            <w:bCs/>
            <w:lang w:bidi="ar-SA"/>
          </w:rPr>
          <w:t>in the event that</w:t>
        </w:r>
        <w:proofErr w:type="gramEnd"/>
        <w:r>
          <w:rPr>
            <w:rFonts w:ascii="Arial Narrow" w:eastAsia="Times New Roman" w:hAnsi="Arial Narrow"/>
            <w:bCs/>
            <w:lang w:bidi="ar-SA"/>
          </w:rPr>
          <w:t xml:space="preserve"> they experience issues that may affect the security, availability or confidentiality of the FreedomPay services they are utilizing.</w:t>
        </w:r>
      </w:ins>
    </w:p>
    <w:p w14:paraId="7E00C1C6" w14:textId="77777777" w:rsidR="007524A3" w:rsidRDefault="007524A3" w:rsidP="007524A3">
      <w:pPr>
        <w:widowControl/>
        <w:autoSpaceDE/>
        <w:autoSpaceDN/>
        <w:rPr>
          <w:ins w:id="219" w:author="John Savage [3]" w:date="2022-03-16T11:24:00Z"/>
          <w:rFonts w:ascii="Arial Narrow" w:eastAsia="Times New Roman" w:hAnsi="Arial Narrow"/>
          <w:bCs/>
          <w:lang w:bidi="ar-SA"/>
        </w:rPr>
        <w:sectPr w:rsidR="007524A3" w:rsidSect="007524A3">
          <w:type w:val="continuous"/>
          <w:pgSz w:w="12240" w:h="15840"/>
          <w:pgMar w:top="1152" w:right="1440" w:bottom="1152" w:left="1440" w:header="720" w:footer="720" w:gutter="0"/>
          <w:pgNumType w:start="1"/>
          <w:cols w:space="720"/>
        </w:sectPr>
      </w:pPr>
    </w:p>
    <w:p w14:paraId="7E16BDE4" w14:textId="77777777" w:rsidR="007524A3" w:rsidRDefault="007524A3" w:rsidP="007524A3">
      <w:pPr>
        <w:keepNext/>
        <w:widowControl/>
        <w:autoSpaceDE/>
        <w:jc w:val="center"/>
        <w:rPr>
          <w:ins w:id="220" w:author="John Savage [3]" w:date="2022-03-16T11:24:00Z"/>
          <w:rFonts w:ascii="Arial Narrow" w:eastAsia="Times New Roman" w:hAnsi="Arial Narrow" w:cs="Times New Roman"/>
          <w:b/>
          <w:bCs/>
          <w:lang w:bidi="ar-SA"/>
        </w:rPr>
      </w:pPr>
      <w:ins w:id="221" w:author="John Savage [3]" w:date="2022-03-16T11:24:00Z">
        <w:r>
          <w:rPr>
            <w:rFonts w:ascii="Arial Narrow" w:eastAsia="Times New Roman" w:hAnsi="Arial Narrow" w:cs="Times New Roman"/>
            <w:b/>
            <w:bCs/>
            <w:lang w:bidi="ar-SA"/>
          </w:rPr>
          <w:lastRenderedPageBreak/>
          <w:t>ATTACHMENT 3</w:t>
        </w:r>
      </w:ins>
    </w:p>
    <w:p w14:paraId="497FC27F" w14:textId="77777777" w:rsidR="007524A3" w:rsidRDefault="007524A3" w:rsidP="007524A3">
      <w:pPr>
        <w:keepNext/>
        <w:widowControl/>
        <w:autoSpaceDE/>
        <w:jc w:val="center"/>
        <w:rPr>
          <w:ins w:id="222" w:author="John Savage [3]" w:date="2022-03-16T11:24:00Z"/>
          <w:rFonts w:ascii="Arial Narrow" w:eastAsia="Times New Roman" w:hAnsi="Arial Narrow" w:cs="Times New Roman"/>
          <w:b/>
          <w:bCs/>
          <w:u w:val="single"/>
          <w:lang w:bidi="ar-SA"/>
        </w:rPr>
      </w:pPr>
      <w:ins w:id="223" w:author="John Savage [3]" w:date="2022-03-16T11:24:00Z">
        <w:r>
          <w:rPr>
            <w:rFonts w:ascii="Arial Narrow" w:eastAsia="Times New Roman" w:hAnsi="Arial Narrow" w:cs="Times New Roman"/>
            <w:b/>
            <w:bCs/>
            <w:u w:val="single"/>
            <w:lang w:bidi="ar-SA"/>
          </w:rPr>
          <w:t>PIM Acknowledgement</w:t>
        </w:r>
      </w:ins>
    </w:p>
    <w:p w14:paraId="455566EA" w14:textId="77777777" w:rsidR="007524A3" w:rsidRDefault="007524A3" w:rsidP="007524A3">
      <w:pPr>
        <w:keepNext/>
        <w:widowControl/>
        <w:autoSpaceDE/>
        <w:jc w:val="center"/>
        <w:rPr>
          <w:ins w:id="224" w:author="John Savage [3]" w:date="2022-03-16T11:24:00Z"/>
          <w:rFonts w:ascii="Arial Narrow" w:eastAsia="Times New Roman" w:hAnsi="Arial Narrow" w:cs="Times New Roman"/>
          <w:b/>
          <w:bCs/>
          <w:u w:val="single"/>
          <w:lang w:bidi="ar-SA"/>
        </w:rPr>
      </w:pPr>
    </w:p>
    <w:p w14:paraId="785A049C" w14:textId="77777777" w:rsidR="007524A3" w:rsidRDefault="007524A3" w:rsidP="007524A3">
      <w:pPr>
        <w:widowControl/>
        <w:autoSpaceDE/>
        <w:jc w:val="center"/>
        <w:rPr>
          <w:ins w:id="225" w:author="John Savage [3]" w:date="2022-03-16T11:24:00Z"/>
          <w:rFonts w:ascii="Arial Narrow" w:eastAsia="Times New Roman" w:hAnsi="Arial Narrow" w:cs="Times New Roman"/>
          <w:bCs/>
          <w:lang w:bidi="ar-SA"/>
        </w:rPr>
      </w:pPr>
      <w:ins w:id="226" w:author="John Savage [3]" w:date="2022-03-16T11:24:00Z">
        <w:r>
          <w:rPr>
            <w:rFonts w:ascii="Arial Narrow" w:eastAsia="Times New Roman" w:hAnsi="Arial Narrow" w:cs="Times New Roman"/>
            <w:bCs/>
            <w:lang w:bidi="ar-SA"/>
          </w:rPr>
          <w:t xml:space="preserve">ACKNOWLEDGMENT </w:t>
        </w:r>
      </w:ins>
    </w:p>
    <w:p w14:paraId="306FBA33" w14:textId="77777777" w:rsidR="007524A3" w:rsidRDefault="007524A3" w:rsidP="007524A3">
      <w:pPr>
        <w:widowControl/>
        <w:autoSpaceDE/>
        <w:jc w:val="center"/>
        <w:rPr>
          <w:ins w:id="227" w:author="John Savage [3]" w:date="2022-03-16T11:24:00Z"/>
          <w:rFonts w:ascii="Arial Narrow" w:eastAsia="Times New Roman" w:hAnsi="Arial Narrow" w:cs="Times New Roman"/>
          <w:bCs/>
          <w:lang w:bidi="ar-SA"/>
        </w:rPr>
      </w:pPr>
    </w:p>
    <w:p w14:paraId="49471529" w14:textId="77777777" w:rsidR="007524A3" w:rsidRDefault="007524A3" w:rsidP="007524A3">
      <w:pPr>
        <w:widowControl/>
        <w:autoSpaceDE/>
        <w:rPr>
          <w:ins w:id="228" w:author="John Savage [3]" w:date="2022-03-16T11:24:00Z"/>
          <w:rFonts w:ascii="Arial Narrow" w:eastAsia="Times New Roman" w:hAnsi="Arial Narrow" w:cs="Times New Roman"/>
          <w:bCs/>
          <w:lang w:bidi="ar-SA"/>
        </w:rPr>
      </w:pPr>
      <w:ins w:id="229" w:author="John Savage [3]" w:date="2022-03-16T11:24:00Z">
        <w:r>
          <w:rPr>
            <w:rFonts w:ascii="Arial Narrow" w:eastAsia="Times New Roman" w:hAnsi="Arial Narrow" w:cs="Times New Roman"/>
            <w:bCs/>
            <w:lang w:bidi="ar-SA"/>
          </w:rPr>
          <w:t xml:space="preserve">The undersigned merchant hereby acknowledges that it has received, </w:t>
        </w:r>
        <w:proofErr w:type="gramStart"/>
        <w:r>
          <w:rPr>
            <w:rFonts w:ascii="Arial Narrow" w:eastAsia="Times New Roman" w:hAnsi="Arial Narrow" w:cs="Times New Roman"/>
            <w:bCs/>
            <w:lang w:bidi="ar-SA"/>
          </w:rPr>
          <w:t>read</w:t>
        </w:r>
        <w:proofErr w:type="gramEnd"/>
        <w:r>
          <w:rPr>
            <w:rFonts w:ascii="Arial Narrow" w:eastAsia="Times New Roman" w:hAnsi="Arial Narrow" w:cs="Times New Roman"/>
            <w:bCs/>
            <w:lang w:bidi="ar-SA"/>
          </w:rPr>
          <w:t xml:space="preserve"> and understood the FreedomPay P2PE Instruction Manual (PIM) and further acknowledges that continuing compliance with the FreedomPay PIM is a PCI requirement for SAQ P2PE-HW merchant scope reduction qualification.  Capitalized terms in this Acknowledgment have the meanings set forth in the PIM.</w:t>
        </w:r>
      </w:ins>
    </w:p>
    <w:p w14:paraId="4703AF8B" w14:textId="77777777" w:rsidR="007524A3" w:rsidRDefault="007524A3" w:rsidP="007524A3">
      <w:pPr>
        <w:widowControl/>
        <w:autoSpaceDE/>
        <w:rPr>
          <w:ins w:id="230" w:author="John Savage [3]" w:date="2022-03-16T11:24:00Z"/>
          <w:rFonts w:ascii="Arial Narrow" w:eastAsia="Times New Roman" w:hAnsi="Arial Narrow" w:cs="Times New Roman"/>
          <w:bCs/>
          <w:lang w:bidi="ar-SA"/>
        </w:rPr>
      </w:pPr>
    </w:p>
    <w:p w14:paraId="737245AE" w14:textId="77777777" w:rsidR="007524A3" w:rsidRDefault="007524A3" w:rsidP="007524A3">
      <w:pPr>
        <w:widowControl/>
        <w:autoSpaceDE/>
        <w:rPr>
          <w:ins w:id="231" w:author="John Savage [3]" w:date="2022-03-16T11:24:00Z"/>
          <w:rFonts w:ascii="Arial Narrow" w:eastAsia="Times New Roman" w:hAnsi="Arial Narrow" w:cs="Times New Roman"/>
          <w:bCs/>
          <w:lang w:bidi="ar-SA"/>
        </w:rPr>
      </w:pPr>
      <w:ins w:id="232" w:author="John Savage [3]" w:date="2022-03-16T11:24:00Z">
        <w:r>
          <w:rPr>
            <w:rFonts w:ascii="Arial Narrow" w:eastAsia="Times New Roman" w:hAnsi="Arial Narrow" w:cs="Times New Roman"/>
            <w:bCs/>
            <w:lang w:bidi="ar-SA"/>
          </w:rPr>
          <w:t>Merchant acknowledges that:  the PIM is provided solely for informational purposes and use as a program implementation guideline for PCI DSS scope reduction; the PIM is based on PCI P2PE and/or DSS guidelines in effect as of the date of this manual; nothing in the PIM is or may be construed as a representation or warranty of any nature whatsoever; that Freedom Pay, Inc. disclaims liability for any errors or omissions in the PIM; FreedomPay does not validate or warrant merchant compliance with PCI DSS or merchant eligibility for any validation or other accreditation standards; review or approval by FreedomPay of merchant systems or processes does not constitute a representation or warranty by FreedomPay of merchant system effectiveness or suitability and shall not be deemed to transfer risk or liability to FreedomPay; the use of any POI device other than a FreedomPay-approved POI device is at merchant’s sole risk; FreedomPay has no duty to inspect data transmitted by merchant for unencrypted cardholder data introduced by the use of POI devices not supplied by FreedomPay; data processing by FreedomPay does not constitute a warranty that merchant is within the scope of the FreedomPay P2PE Solution; and that FreedomPay makes no warranties, express or implied, including warranties of merchantability or fitness for a particular purpose or otherwise.</w:t>
        </w:r>
      </w:ins>
    </w:p>
    <w:p w14:paraId="01E80A6B" w14:textId="77777777" w:rsidR="007524A3" w:rsidRDefault="007524A3" w:rsidP="007524A3">
      <w:pPr>
        <w:widowControl/>
        <w:autoSpaceDE/>
        <w:rPr>
          <w:ins w:id="233" w:author="John Savage [3]" w:date="2022-03-16T11:24:00Z"/>
          <w:rFonts w:ascii="Arial Narrow" w:eastAsia="Times New Roman" w:hAnsi="Arial Narrow" w:cs="Times New Roman"/>
          <w:bCs/>
          <w:lang w:bidi="ar-SA"/>
        </w:rPr>
      </w:pPr>
    </w:p>
    <w:p w14:paraId="3DE4550E" w14:textId="77777777" w:rsidR="007524A3" w:rsidRDefault="007524A3" w:rsidP="007524A3">
      <w:pPr>
        <w:widowControl/>
        <w:autoSpaceDE/>
        <w:rPr>
          <w:ins w:id="234" w:author="John Savage [3]" w:date="2022-03-16T11:24:00Z"/>
          <w:rFonts w:ascii="Arial Narrow" w:eastAsia="Times New Roman" w:hAnsi="Arial Narrow" w:cs="Times New Roman"/>
          <w:bCs/>
          <w:lang w:bidi="ar-SA"/>
        </w:rPr>
      </w:pPr>
      <w:ins w:id="235" w:author="John Savage [3]" w:date="2022-03-16T11:24:00Z">
        <w:r>
          <w:rPr>
            <w:rFonts w:ascii="Arial Narrow" w:eastAsia="Times New Roman" w:hAnsi="Arial Narrow" w:cs="Times New Roman"/>
            <w:bCs/>
            <w:lang w:bidi="ar-SA"/>
          </w:rPr>
          <w:t>ACKNOWLEDGED</w:t>
        </w:r>
      </w:ins>
    </w:p>
    <w:p w14:paraId="7B9FDE0A" w14:textId="77777777" w:rsidR="007524A3" w:rsidRDefault="007524A3" w:rsidP="007524A3">
      <w:pPr>
        <w:widowControl/>
        <w:autoSpaceDE/>
        <w:rPr>
          <w:ins w:id="236" w:author="John Savage [3]" w:date="2022-03-16T11:24:00Z"/>
          <w:rFonts w:ascii="Arial Narrow" w:eastAsia="Times New Roman" w:hAnsi="Arial Narrow" w:cs="Times New Roman"/>
          <w:bCs/>
          <w:lang w:bidi="ar-SA"/>
        </w:rPr>
      </w:pPr>
    </w:p>
    <w:p w14:paraId="3F162250" w14:textId="77777777" w:rsidR="007524A3" w:rsidRDefault="007524A3" w:rsidP="007524A3">
      <w:pPr>
        <w:widowControl/>
        <w:autoSpaceDE/>
        <w:rPr>
          <w:ins w:id="237" w:author="John Savage [3]" w:date="2022-03-16T11:24:00Z"/>
          <w:rFonts w:ascii="Arial Narrow" w:eastAsia="Times New Roman" w:hAnsi="Arial Narrow" w:cs="Times New Roman"/>
          <w:bCs/>
          <w:lang w:bidi="ar-SA"/>
        </w:rPr>
      </w:pPr>
      <w:ins w:id="238" w:author="John Savage [3]" w:date="2022-03-16T11:24:00Z">
        <w:r>
          <w:rPr>
            <w:rFonts w:ascii="Arial Narrow" w:eastAsia="Times New Roman" w:hAnsi="Arial Narrow" w:cs="Times New Roman"/>
            <w:bCs/>
            <w:lang w:bidi="ar-SA"/>
          </w:rPr>
          <w:t xml:space="preserve">Hotel </w:t>
        </w:r>
        <w:proofErr w:type="spellStart"/>
        <w:r>
          <w:rPr>
            <w:rFonts w:ascii="Arial Narrow" w:eastAsia="Times New Roman" w:hAnsi="Arial Narrow" w:cs="Times New Roman"/>
            <w:bCs/>
            <w:lang w:bidi="ar-SA"/>
          </w:rPr>
          <w:t>InnCode</w:t>
        </w:r>
        <w:proofErr w:type="spellEnd"/>
        <w:r>
          <w:rPr>
            <w:rFonts w:ascii="Arial Narrow" w:eastAsia="Times New Roman" w:hAnsi="Arial Narrow" w:cs="Times New Roman"/>
            <w:bCs/>
            <w:lang w:bidi="ar-SA"/>
          </w:rPr>
          <w:t xml:space="preserve">:  </w:t>
        </w:r>
        <w:r>
          <w:rPr>
            <w:rFonts w:ascii="Arial Narrow" w:eastAsia="Times New Roman" w:hAnsi="Arial Narrow" w:cs="Times New Roman"/>
            <w:bCs/>
            <w:u w:val="single"/>
            <w:lang w:bidi="ar-SA"/>
          </w:rPr>
          <w:tab/>
        </w:r>
        <w:r>
          <w:rPr>
            <w:rFonts w:ascii="Arial Narrow" w:eastAsia="Times New Roman" w:hAnsi="Arial Narrow" w:cs="Times New Roman"/>
            <w:bCs/>
            <w:color w:val="FF0000"/>
            <w:u w:val="single"/>
            <w:lang w:bidi="ar-SA"/>
          </w:rPr>
          <w:t>[INNCODE]</w:t>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ins>
    </w:p>
    <w:p w14:paraId="4F2F3A7E" w14:textId="77777777" w:rsidR="007524A3" w:rsidRDefault="007524A3" w:rsidP="007524A3">
      <w:pPr>
        <w:widowControl/>
        <w:autoSpaceDE/>
        <w:rPr>
          <w:ins w:id="239" w:author="John Savage [3]" w:date="2022-03-16T11:24:00Z"/>
          <w:rFonts w:ascii="Arial Narrow" w:eastAsia="Times New Roman" w:hAnsi="Arial Narrow" w:cs="Times New Roman"/>
          <w:bCs/>
          <w:lang w:bidi="ar-SA"/>
        </w:rPr>
      </w:pPr>
    </w:p>
    <w:p w14:paraId="61E3CF09" w14:textId="77777777" w:rsidR="007524A3" w:rsidRDefault="007524A3" w:rsidP="007524A3">
      <w:pPr>
        <w:widowControl/>
        <w:autoSpaceDE/>
        <w:rPr>
          <w:ins w:id="240" w:author="John Savage [3]" w:date="2022-03-16T11:24:00Z"/>
          <w:rFonts w:ascii="Arial Narrow" w:eastAsia="Times New Roman" w:hAnsi="Arial Narrow" w:cs="Times New Roman"/>
          <w:bCs/>
          <w:lang w:bidi="ar-SA"/>
        </w:rPr>
      </w:pPr>
      <w:ins w:id="241" w:author="John Savage [3]" w:date="2022-03-16T11:24:00Z">
        <w:r>
          <w:rPr>
            <w:rFonts w:ascii="Arial Narrow" w:eastAsia="Times New Roman" w:hAnsi="Arial Narrow" w:cs="Times New Roman"/>
            <w:bCs/>
            <w:lang w:bidi="ar-SA"/>
          </w:rPr>
          <w:t xml:space="preserve">Signature:  </w:t>
        </w:r>
        <w:r>
          <w:rPr>
            <w:rFonts w:ascii="Arial Narrow" w:eastAsia="Times New Roman" w:hAnsi="Arial Narrow" w:cs="Times New Roman"/>
            <w:bCs/>
            <w:u w:val="single"/>
            <w:lang w:bidi="ar-SA"/>
          </w:rPr>
          <w:tab/>
        </w:r>
        <w:r>
          <w:rPr>
            <w:rFonts w:ascii="Arial Narrow" w:eastAsia="Times New Roman" w:hAnsi="Arial Narrow" w:cs="Times New Roman"/>
            <w:bCs/>
            <w:color w:val="00B050"/>
            <w:u w:val="single"/>
            <w:lang w:bidi="ar-SA"/>
          </w:rPr>
          <w:t>[DOCUSIGN SIGNATURE]</w:t>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ins>
    </w:p>
    <w:p w14:paraId="7B8A6F3F" w14:textId="77777777" w:rsidR="007524A3" w:rsidRDefault="007524A3" w:rsidP="007524A3">
      <w:pPr>
        <w:widowControl/>
        <w:autoSpaceDE/>
        <w:rPr>
          <w:ins w:id="242" w:author="John Savage [3]" w:date="2022-03-16T11:24:00Z"/>
          <w:rFonts w:ascii="Arial Narrow" w:eastAsia="Times New Roman" w:hAnsi="Arial Narrow" w:cs="Times New Roman"/>
          <w:bCs/>
          <w:lang w:bidi="ar-SA"/>
        </w:rPr>
      </w:pPr>
    </w:p>
    <w:p w14:paraId="08DAC212" w14:textId="77777777" w:rsidR="007524A3" w:rsidRDefault="007524A3" w:rsidP="007524A3">
      <w:pPr>
        <w:widowControl/>
        <w:autoSpaceDE/>
        <w:rPr>
          <w:ins w:id="243" w:author="John Savage [3]" w:date="2022-03-16T11:24:00Z"/>
          <w:rFonts w:ascii="Arial Narrow" w:eastAsia="Times New Roman" w:hAnsi="Arial Narrow" w:cs="Times New Roman"/>
          <w:bCs/>
          <w:lang w:bidi="ar-SA"/>
        </w:rPr>
      </w:pPr>
      <w:ins w:id="244" w:author="John Savage [3]" w:date="2022-03-16T11:24:00Z">
        <w:r>
          <w:rPr>
            <w:rFonts w:ascii="Arial Narrow" w:eastAsia="Times New Roman" w:hAnsi="Arial Narrow" w:cs="Times New Roman"/>
            <w:bCs/>
            <w:lang w:bidi="ar-SA"/>
          </w:rPr>
          <w:t xml:space="preserve">Printed Name:  </w:t>
        </w:r>
        <w:r>
          <w:rPr>
            <w:rFonts w:ascii="Arial Narrow" w:eastAsia="Times New Roman" w:hAnsi="Arial Narrow" w:cs="Times New Roman"/>
            <w:bCs/>
            <w:u w:val="single"/>
            <w:lang w:bidi="ar-SA"/>
          </w:rPr>
          <w:tab/>
        </w:r>
        <w:r>
          <w:rPr>
            <w:rFonts w:ascii="Arial Narrow" w:eastAsia="Times New Roman" w:hAnsi="Arial Narrow" w:cs="Times New Roman"/>
            <w:bCs/>
            <w:color w:val="FF0000"/>
            <w:u w:val="single"/>
            <w:lang w:bidi="ar-SA"/>
          </w:rPr>
          <w:t>[AUTHORISED SIGNOR]</w:t>
        </w:r>
        <w:r>
          <w:rPr>
            <w:rFonts w:ascii="Arial Narrow" w:eastAsia="Times New Roman" w:hAnsi="Arial Narrow" w:cs="Times New Roman"/>
            <w:bCs/>
            <w:color w:val="FF0000"/>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ins>
    </w:p>
    <w:p w14:paraId="4B53DB85" w14:textId="77777777" w:rsidR="007524A3" w:rsidRDefault="007524A3" w:rsidP="007524A3">
      <w:pPr>
        <w:widowControl/>
        <w:autoSpaceDE/>
        <w:rPr>
          <w:ins w:id="245" w:author="John Savage [3]" w:date="2022-03-16T11:24:00Z"/>
          <w:rFonts w:ascii="Arial Narrow" w:eastAsia="Times New Roman" w:hAnsi="Arial Narrow" w:cs="Times New Roman"/>
          <w:bCs/>
          <w:lang w:bidi="ar-SA"/>
        </w:rPr>
      </w:pPr>
    </w:p>
    <w:p w14:paraId="6B1952E2" w14:textId="77777777" w:rsidR="007524A3" w:rsidRDefault="007524A3" w:rsidP="007524A3">
      <w:pPr>
        <w:widowControl/>
        <w:autoSpaceDE/>
        <w:rPr>
          <w:ins w:id="246" w:author="John Savage [3]" w:date="2022-03-16T11:24:00Z"/>
          <w:rFonts w:ascii="Arial Narrow" w:eastAsia="Times New Roman" w:hAnsi="Arial Narrow" w:cs="Times New Roman"/>
          <w:bCs/>
          <w:lang w:bidi="ar-SA"/>
        </w:rPr>
      </w:pPr>
      <w:ins w:id="247" w:author="John Savage [3]" w:date="2022-03-16T11:24:00Z">
        <w:r>
          <w:rPr>
            <w:rFonts w:ascii="Arial Narrow" w:eastAsia="Times New Roman" w:hAnsi="Arial Narrow" w:cs="Times New Roman"/>
            <w:bCs/>
            <w:lang w:bidi="ar-SA"/>
          </w:rPr>
          <w:t xml:space="preserve">Title:  </w:t>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color w:val="FF0000"/>
            <w:u w:val="single"/>
            <w:lang w:bidi="ar-SA"/>
          </w:rPr>
          <w:t>[AUTHORISED SIGNOR TITLE]</w:t>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ins>
    </w:p>
    <w:p w14:paraId="458D9293" w14:textId="77777777" w:rsidR="007524A3" w:rsidRDefault="007524A3" w:rsidP="007524A3">
      <w:pPr>
        <w:widowControl/>
        <w:autoSpaceDE/>
        <w:rPr>
          <w:ins w:id="248" w:author="John Savage [3]" w:date="2022-03-16T11:24:00Z"/>
          <w:rFonts w:ascii="Arial Narrow" w:eastAsia="Times New Roman" w:hAnsi="Arial Narrow" w:cs="Times New Roman"/>
          <w:bCs/>
          <w:lang w:bidi="ar-SA"/>
        </w:rPr>
      </w:pPr>
    </w:p>
    <w:p w14:paraId="633CEF96" w14:textId="77777777" w:rsidR="007524A3" w:rsidRDefault="007524A3" w:rsidP="007524A3">
      <w:pPr>
        <w:widowControl/>
        <w:autoSpaceDE/>
        <w:rPr>
          <w:ins w:id="249" w:author="John Savage [3]" w:date="2022-03-16T11:24:00Z"/>
          <w:rFonts w:ascii="Arial Narrow" w:eastAsia="Times New Roman" w:hAnsi="Arial Narrow" w:cs="Times New Roman"/>
          <w:bCs/>
          <w:u w:val="single"/>
          <w:lang w:bidi="ar-SA"/>
        </w:rPr>
      </w:pPr>
      <w:ins w:id="250" w:author="John Savage [3]" w:date="2022-03-16T11:24:00Z">
        <w:r>
          <w:rPr>
            <w:rFonts w:ascii="Arial Narrow" w:eastAsia="Times New Roman" w:hAnsi="Arial Narrow" w:cs="Times New Roman"/>
            <w:bCs/>
            <w:lang w:bidi="ar-SA"/>
          </w:rPr>
          <w:t xml:space="preserve">Date:  </w:t>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color w:val="FF0000"/>
            <w:u w:val="single"/>
            <w:lang w:bidi="ar-SA"/>
          </w:rPr>
          <w:t>[DOCUSIGN SIGNATURE DATE]</w:t>
        </w:r>
        <w:r>
          <w:rPr>
            <w:rFonts w:ascii="Arial Narrow" w:eastAsia="Times New Roman" w:hAnsi="Arial Narrow" w:cs="Times New Roman"/>
            <w:bCs/>
            <w:color w:val="FF0000"/>
            <w:u w:val="single"/>
            <w:lang w:bidi="ar-SA"/>
          </w:rPr>
          <w:tab/>
        </w:r>
        <w:r>
          <w:rPr>
            <w:rFonts w:ascii="Arial Narrow" w:eastAsia="Times New Roman" w:hAnsi="Arial Narrow" w:cs="Times New Roman"/>
            <w:bCs/>
            <w:u w:val="single"/>
            <w:lang w:bidi="ar-SA"/>
          </w:rPr>
          <w:tab/>
        </w:r>
        <w:r>
          <w:rPr>
            <w:rFonts w:ascii="Arial Narrow" w:eastAsia="Times New Roman" w:hAnsi="Arial Narrow" w:cs="Times New Roman"/>
            <w:bCs/>
            <w:u w:val="single"/>
            <w:lang w:bidi="ar-SA"/>
          </w:rPr>
          <w:tab/>
        </w:r>
      </w:ins>
    </w:p>
    <w:p w14:paraId="33C033B2" w14:textId="77777777" w:rsidR="007524A3" w:rsidRDefault="007524A3" w:rsidP="007524A3">
      <w:pPr>
        <w:keepNext/>
        <w:widowControl/>
        <w:autoSpaceDE/>
        <w:rPr>
          <w:ins w:id="251" w:author="John Savage [3]" w:date="2022-03-16T11:24:00Z"/>
          <w:rFonts w:ascii="Times New Roman" w:eastAsia="Times New Roman" w:hAnsi="Times New Roman"/>
          <w:b/>
          <w:bCs/>
          <w:u w:val="single"/>
          <w:lang w:bidi="ar-SA"/>
        </w:rPr>
      </w:pPr>
    </w:p>
    <w:p w14:paraId="6F8C0436" w14:textId="77777777" w:rsidR="007524A3" w:rsidRDefault="007524A3" w:rsidP="007524A3">
      <w:pPr>
        <w:tabs>
          <w:tab w:val="left" w:pos="4639"/>
        </w:tabs>
        <w:spacing w:before="7"/>
        <w:ind w:left="120"/>
        <w:rPr>
          <w:ins w:id="252" w:author="John Savage [3]" w:date="2022-03-16T11:24:00Z"/>
          <w:sz w:val="20"/>
        </w:rPr>
      </w:pPr>
    </w:p>
    <w:p w14:paraId="4118C698" w14:textId="77777777" w:rsidR="00437A58" w:rsidRPr="007524A3" w:rsidRDefault="00437A58">
      <w:pPr>
        <w:tabs>
          <w:tab w:val="left" w:pos="4639"/>
        </w:tabs>
        <w:spacing w:before="7"/>
        <w:ind w:left="120"/>
        <w:rPr>
          <w:sz w:val="20"/>
        </w:rPr>
      </w:pPr>
    </w:p>
    <w:sectPr w:rsidR="00437A58" w:rsidRPr="007524A3">
      <w:type w:val="continuous"/>
      <w:pgSz w:w="12240" w:h="15840"/>
      <w:pgMar w:top="440" w:right="126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hn Savage [2]" w:date="2022-03-16T11:46:00Z" w:initials="SJ">
    <w:p w14:paraId="4040A032" w14:textId="74CDD168" w:rsidR="00A961F9" w:rsidRDefault="00A961F9">
      <w:pPr>
        <w:pStyle w:val="CommentText"/>
      </w:pPr>
      <w:r>
        <w:rPr>
          <w:rStyle w:val="CommentReference"/>
        </w:rPr>
        <w:annotationRef/>
      </w:r>
      <w:r>
        <w:t>Pricing update</w:t>
      </w:r>
    </w:p>
  </w:comment>
  <w:comment w:id="37" w:author="John Savage [3]" w:date="2022-03-16T11:25:00Z" w:initials="SJ">
    <w:p w14:paraId="2359E692" w14:textId="58590659" w:rsidR="007524A3" w:rsidRDefault="007524A3">
      <w:pPr>
        <w:pStyle w:val="CommentText"/>
      </w:pPr>
      <w:r>
        <w:rPr>
          <w:rStyle w:val="CommentReference"/>
        </w:rPr>
        <w:annotationRef/>
      </w:r>
      <w:r>
        <w:t>Misspelled in current PA, should be even</w:t>
      </w:r>
      <w:r>
        <w:rPr>
          <w:b/>
          <w:bCs/>
          <w:u w:val="single"/>
        </w:rPr>
        <w:t>t</w:t>
      </w:r>
      <w:r>
        <w:t>, not even</w:t>
      </w:r>
    </w:p>
  </w:comment>
  <w:comment w:id="120" w:author="John Savage [4]" w:date="2022-03-16T11:14:00Z" w:initials="SJ">
    <w:p w14:paraId="698A6F92" w14:textId="77777777" w:rsidR="007524A3" w:rsidRDefault="007524A3" w:rsidP="007524A3">
      <w:pPr>
        <w:pStyle w:val="CommentText"/>
      </w:pPr>
      <w:r>
        <w:rPr>
          <w:rStyle w:val="CommentReference"/>
        </w:rPr>
        <w:annotationRef/>
      </w:r>
      <w:r>
        <w:t>Please align all fields horizontally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40A032" w15:done="0"/>
  <w15:commentEx w15:paraId="2359E692" w15:done="0"/>
  <w15:commentEx w15:paraId="698A6F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4C91" w16cex:dateUtc="2022-03-16T15:46:00Z"/>
  <w16cex:commentExtensible w16cex:durableId="25DC4790" w16cex:dateUtc="2022-03-16T15:25:00Z"/>
  <w16cex:commentExtensible w16cex:durableId="25DC4771" w16cex:dateUtc="2022-03-1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40A032" w16cid:durableId="25DC4C91"/>
  <w16cid:commentId w16cid:paraId="2359E692" w16cid:durableId="25DC4790"/>
  <w16cid:commentId w16cid:paraId="698A6F92" w16cid:durableId="25DC47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F9F"/>
    <w:multiLevelType w:val="multilevel"/>
    <w:tmpl w:val="6E30BD10"/>
    <w:lvl w:ilvl="0">
      <w:start w:val="1"/>
      <w:numFmt w:val="decimal"/>
      <w:lvlText w:val="%1."/>
      <w:lvlJc w:val="left"/>
      <w:pPr>
        <w:ind w:left="360" w:hanging="360"/>
      </w:pPr>
    </w:lvl>
    <w:lvl w:ilvl="1">
      <w:start w:val="1"/>
      <w:numFmt w:val="decimal"/>
      <w:pStyle w:val="Heading211pt"/>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E0057E"/>
    <w:multiLevelType w:val="multilevel"/>
    <w:tmpl w:val="B4A48F3C"/>
    <w:lvl w:ilvl="0">
      <w:start w:val="1"/>
      <w:numFmt w:val="decimal"/>
      <w:lvlText w:val="%1."/>
      <w:lvlJc w:val="left"/>
      <w:pPr>
        <w:ind w:left="720" w:hanging="360"/>
      </w:pPr>
    </w:lvl>
    <w:lvl w:ilvl="1">
      <w:start w:val="1"/>
      <w:numFmt w:val="decimal"/>
      <w:isLgl/>
      <w:lvlText w:val="%1.%2"/>
      <w:lvlJc w:val="left"/>
      <w:pPr>
        <w:ind w:left="720" w:hanging="360"/>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auto"/>
      </w:rPr>
    </w:lvl>
    <w:lvl w:ilvl="4">
      <w:start w:val="1"/>
      <w:numFmt w:val="decimal"/>
      <w:isLgl/>
      <w:lvlText w:val="%1.%2.%3.%4.%5"/>
      <w:lvlJc w:val="left"/>
      <w:pPr>
        <w:ind w:left="1440" w:hanging="1080"/>
      </w:pPr>
      <w:rPr>
        <w:color w:val="auto"/>
      </w:rPr>
    </w:lvl>
    <w:lvl w:ilvl="5">
      <w:start w:val="1"/>
      <w:numFmt w:val="decimal"/>
      <w:isLgl/>
      <w:lvlText w:val="%1.%2.%3.%4.%5.%6"/>
      <w:lvlJc w:val="left"/>
      <w:pPr>
        <w:ind w:left="1440" w:hanging="1080"/>
      </w:pPr>
      <w:rPr>
        <w:color w:val="auto"/>
      </w:rPr>
    </w:lvl>
    <w:lvl w:ilvl="6">
      <w:start w:val="1"/>
      <w:numFmt w:val="decimal"/>
      <w:isLgl/>
      <w:lvlText w:val="%1.%2.%3.%4.%5.%6.%7"/>
      <w:lvlJc w:val="left"/>
      <w:pPr>
        <w:ind w:left="1800" w:hanging="1440"/>
      </w:pPr>
      <w:rPr>
        <w:color w:val="auto"/>
      </w:rPr>
    </w:lvl>
    <w:lvl w:ilvl="7">
      <w:start w:val="1"/>
      <w:numFmt w:val="decimal"/>
      <w:isLgl/>
      <w:lvlText w:val="%1.%2.%3.%4.%5.%6.%7.%8"/>
      <w:lvlJc w:val="left"/>
      <w:pPr>
        <w:ind w:left="1800" w:hanging="1440"/>
      </w:pPr>
      <w:rPr>
        <w:color w:val="auto"/>
      </w:rPr>
    </w:lvl>
    <w:lvl w:ilvl="8">
      <w:start w:val="1"/>
      <w:numFmt w:val="decimal"/>
      <w:isLgl/>
      <w:lvlText w:val="%1.%2.%3.%4.%5.%6.%7.%8.%9"/>
      <w:lvlJc w:val="left"/>
      <w:pPr>
        <w:ind w:left="2160" w:hanging="1800"/>
      </w:pPr>
      <w:rPr>
        <w:color w:val="auto"/>
      </w:rPr>
    </w:lvl>
  </w:abstractNum>
  <w:abstractNum w:abstractNumId="2" w15:restartNumberingAfterBreak="0">
    <w:nsid w:val="33AB59F4"/>
    <w:multiLevelType w:val="hybridMultilevel"/>
    <w:tmpl w:val="7A8CD1CC"/>
    <w:lvl w:ilvl="0" w:tplc="02281DAC">
      <w:start w:val="1"/>
      <w:numFmt w:val="decimal"/>
      <w:lvlText w:val="%1)"/>
      <w:lvlJc w:val="left"/>
      <w:pPr>
        <w:ind w:left="120" w:hanging="272"/>
      </w:pPr>
      <w:rPr>
        <w:rFonts w:ascii="Arial" w:eastAsia="Arial" w:hAnsi="Arial" w:cs="Arial" w:hint="default"/>
        <w:spacing w:val="0"/>
        <w:w w:val="96"/>
        <w:sz w:val="18"/>
        <w:szCs w:val="18"/>
        <w:lang w:val="en-US" w:eastAsia="en-US" w:bidi="en-US"/>
      </w:rPr>
    </w:lvl>
    <w:lvl w:ilvl="1" w:tplc="B3C04490">
      <w:numFmt w:val="bullet"/>
      <w:lvlText w:val="•"/>
      <w:lvlJc w:val="left"/>
      <w:pPr>
        <w:ind w:left="1074" w:hanging="272"/>
      </w:pPr>
      <w:rPr>
        <w:rFonts w:hint="default"/>
        <w:lang w:val="en-US" w:eastAsia="en-US" w:bidi="en-US"/>
      </w:rPr>
    </w:lvl>
    <w:lvl w:ilvl="2" w:tplc="9CF6170E">
      <w:numFmt w:val="bullet"/>
      <w:lvlText w:val="•"/>
      <w:lvlJc w:val="left"/>
      <w:pPr>
        <w:ind w:left="2028" w:hanging="272"/>
      </w:pPr>
      <w:rPr>
        <w:rFonts w:hint="default"/>
        <w:lang w:val="en-US" w:eastAsia="en-US" w:bidi="en-US"/>
      </w:rPr>
    </w:lvl>
    <w:lvl w:ilvl="3" w:tplc="C70480A6">
      <w:numFmt w:val="bullet"/>
      <w:lvlText w:val="•"/>
      <w:lvlJc w:val="left"/>
      <w:pPr>
        <w:ind w:left="2982" w:hanging="272"/>
      </w:pPr>
      <w:rPr>
        <w:rFonts w:hint="default"/>
        <w:lang w:val="en-US" w:eastAsia="en-US" w:bidi="en-US"/>
      </w:rPr>
    </w:lvl>
    <w:lvl w:ilvl="4" w:tplc="BE2C538A">
      <w:numFmt w:val="bullet"/>
      <w:lvlText w:val="•"/>
      <w:lvlJc w:val="left"/>
      <w:pPr>
        <w:ind w:left="3936" w:hanging="272"/>
      </w:pPr>
      <w:rPr>
        <w:rFonts w:hint="default"/>
        <w:lang w:val="en-US" w:eastAsia="en-US" w:bidi="en-US"/>
      </w:rPr>
    </w:lvl>
    <w:lvl w:ilvl="5" w:tplc="6F50AA84">
      <w:numFmt w:val="bullet"/>
      <w:lvlText w:val="•"/>
      <w:lvlJc w:val="left"/>
      <w:pPr>
        <w:ind w:left="4890" w:hanging="272"/>
      </w:pPr>
      <w:rPr>
        <w:rFonts w:hint="default"/>
        <w:lang w:val="en-US" w:eastAsia="en-US" w:bidi="en-US"/>
      </w:rPr>
    </w:lvl>
    <w:lvl w:ilvl="6" w:tplc="2CFE840A">
      <w:numFmt w:val="bullet"/>
      <w:lvlText w:val="•"/>
      <w:lvlJc w:val="left"/>
      <w:pPr>
        <w:ind w:left="5844" w:hanging="272"/>
      </w:pPr>
      <w:rPr>
        <w:rFonts w:hint="default"/>
        <w:lang w:val="en-US" w:eastAsia="en-US" w:bidi="en-US"/>
      </w:rPr>
    </w:lvl>
    <w:lvl w:ilvl="7" w:tplc="083EB50A">
      <w:numFmt w:val="bullet"/>
      <w:lvlText w:val="•"/>
      <w:lvlJc w:val="left"/>
      <w:pPr>
        <w:ind w:left="6798" w:hanging="272"/>
      </w:pPr>
      <w:rPr>
        <w:rFonts w:hint="default"/>
        <w:lang w:val="en-US" w:eastAsia="en-US" w:bidi="en-US"/>
      </w:rPr>
    </w:lvl>
    <w:lvl w:ilvl="8" w:tplc="F594B55A">
      <w:numFmt w:val="bullet"/>
      <w:lvlText w:val="•"/>
      <w:lvlJc w:val="left"/>
      <w:pPr>
        <w:ind w:left="7752" w:hanging="272"/>
      </w:pPr>
      <w:rPr>
        <w:rFonts w:hint="default"/>
        <w:lang w:val="en-US" w:eastAsia="en-US" w:bidi="en-US"/>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avage">
    <w15:presenceInfo w15:providerId="AD" w15:userId="S::john.savage@ihg.com::3594a18c-71ac-4610-919c-d95a8446cbd6"/>
  </w15:person>
  <w15:person w15:author="John Savage [2]">
    <w15:presenceInfo w15:providerId="AD" w15:userId="S::john.savage@ihg.com::3594a18c-71ac-4610-919c-d95a8446cbd6"/>
  </w15:person>
  <w15:person w15:author="John Savage [3]">
    <w15:presenceInfo w15:providerId="AD" w15:userId="S::john.savage@ihg.com::3594a18c-71ac-4610-919c-d95a8446cbd6"/>
  </w15:person>
  <w15:person w15:author="John Savage [4]">
    <w15:presenceInfo w15:providerId="AD" w15:userId="S::john.savage@ihg.com::3594a18c-71ac-4610-919c-d95a8446cb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58"/>
    <w:rsid w:val="00056CED"/>
    <w:rsid w:val="00082031"/>
    <w:rsid w:val="000B1B49"/>
    <w:rsid w:val="000D4035"/>
    <w:rsid w:val="0016686E"/>
    <w:rsid w:val="001945E4"/>
    <w:rsid w:val="001C4043"/>
    <w:rsid w:val="002717D9"/>
    <w:rsid w:val="00437A58"/>
    <w:rsid w:val="004C139B"/>
    <w:rsid w:val="0064409D"/>
    <w:rsid w:val="006E55A9"/>
    <w:rsid w:val="007524A3"/>
    <w:rsid w:val="00786ADE"/>
    <w:rsid w:val="00806D83"/>
    <w:rsid w:val="00827984"/>
    <w:rsid w:val="00843A76"/>
    <w:rsid w:val="008568CA"/>
    <w:rsid w:val="008B6C3D"/>
    <w:rsid w:val="00932269"/>
    <w:rsid w:val="00966FC5"/>
    <w:rsid w:val="009801BD"/>
    <w:rsid w:val="009D155A"/>
    <w:rsid w:val="00A961F9"/>
    <w:rsid w:val="00B5769E"/>
    <w:rsid w:val="00BB546D"/>
    <w:rsid w:val="00C46B5A"/>
    <w:rsid w:val="00D23DAD"/>
    <w:rsid w:val="00D373A2"/>
    <w:rsid w:val="00D80205"/>
    <w:rsid w:val="00DC2765"/>
    <w:rsid w:val="00E21087"/>
    <w:rsid w:val="00E77280"/>
    <w:rsid w:val="00E85CCF"/>
    <w:rsid w:val="00EE6F0B"/>
    <w:rsid w:val="00F20EE7"/>
    <w:rsid w:val="00FE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10F"/>
  <w15:docId w15:val="{849212B6-4CB4-4CB9-8308-049BB7CF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34"/>
      <w:ind w:left="300"/>
      <w:outlineLvl w:val="0"/>
    </w:pPr>
    <w:rPr>
      <w:b/>
      <w:bCs/>
      <w:i/>
      <w:sz w:val="20"/>
      <w:szCs w:val="20"/>
    </w:rPr>
  </w:style>
  <w:style w:type="paragraph" w:styleId="Heading2">
    <w:name w:val="heading 2"/>
    <w:basedOn w:val="Normal"/>
    <w:uiPriority w:val="9"/>
    <w:unhideWhenUsed/>
    <w:qFormat/>
    <w:pPr>
      <w:spacing w:before="7"/>
      <w:ind w:left="120"/>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1"/>
    </w:pPr>
    <w:rPr>
      <w:sz w:val="18"/>
      <w:szCs w:val="18"/>
    </w:rPr>
  </w:style>
  <w:style w:type="paragraph" w:styleId="ListParagraph">
    <w:name w:val="List Paragraph"/>
    <w:basedOn w:val="Normal"/>
    <w:uiPriority w:val="1"/>
    <w:qFormat/>
    <w:pPr>
      <w:ind w:left="391" w:hanging="274"/>
    </w:pPr>
  </w:style>
  <w:style w:type="paragraph" w:customStyle="1" w:styleId="TableParagraph">
    <w:name w:val="Table Paragraph"/>
    <w:basedOn w:val="Normal"/>
    <w:uiPriority w:val="1"/>
    <w:qFormat/>
    <w:pPr>
      <w:spacing w:before="45"/>
    </w:pPr>
  </w:style>
  <w:style w:type="paragraph" w:styleId="BalloonText">
    <w:name w:val="Balloon Text"/>
    <w:basedOn w:val="Normal"/>
    <w:link w:val="BalloonTextChar"/>
    <w:uiPriority w:val="99"/>
    <w:semiHidden/>
    <w:unhideWhenUsed/>
    <w:rsid w:val="00980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1BD"/>
    <w:rPr>
      <w:rFonts w:ascii="Segoe UI" w:eastAsia="Arial" w:hAnsi="Segoe UI" w:cs="Segoe UI"/>
      <w:sz w:val="18"/>
      <w:szCs w:val="18"/>
      <w:lang w:bidi="en-US"/>
    </w:rPr>
  </w:style>
  <w:style w:type="character" w:styleId="CommentReference">
    <w:name w:val="annotation reference"/>
    <w:basedOn w:val="DefaultParagraphFont"/>
    <w:semiHidden/>
    <w:unhideWhenUsed/>
    <w:rsid w:val="00966FC5"/>
    <w:rPr>
      <w:sz w:val="16"/>
      <w:szCs w:val="16"/>
    </w:rPr>
  </w:style>
  <w:style w:type="paragraph" w:styleId="CommentText">
    <w:name w:val="annotation text"/>
    <w:basedOn w:val="Normal"/>
    <w:link w:val="CommentTextChar"/>
    <w:uiPriority w:val="99"/>
    <w:semiHidden/>
    <w:unhideWhenUsed/>
    <w:rsid w:val="00966FC5"/>
    <w:rPr>
      <w:sz w:val="20"/>
      <w:szCs w:val="20"/>
    </w:rPr>
  </w:style>
  <w:style w:type="character" w:customStyle="1" w:styleId="CommentTextChar">
    <w:name w:val="Comment Text Char"/>
    <w:basedOn w:val="DefaultParagraphFont"/>
    <w:link w:val="CommentText"/>
    <w:uiPriority w:val="99"/>
    <w:semiHidden/>
    <w:rsid w:val="00966FC5"/>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966FC5"/>
    <w:rPr>
      <w:b/>
      <w:bCs/>
    </w:rPr>
  </w:style>
  <w:style w:type="character" w:customStyle="1" w:styleId="CommentSubjectChar">
    <w:name w:val="Comment Subject Char"/>
    <w:basedOn w:val="CommentTextChar"/>
    <w:link w:val="CommentSubject"/>
    <w:uiPriority w:val="99"/>
    <w:semiHidden/>
    <w:rsid w:val="00966FC5"/>
    <w:rPr>
      <w:rFonts w:ascii="Arial" w:eastAsia="Arial" w:hAnsi="Arial" w:cs="Arial"/>
      <w:b/>
      <w:bCs/>
      <w:sz w:val="20"/>
      <w:szCs w:val="20"/>
      <w:lang w:bidi="en-US"/>
    </w:rPr>
  </w:style>
  <w:style w:type="paragraph" w:customStyle="1" w:styleId="Heading211pt">
    <w:name w:val="Heading 2 + 11 pt"/>
    <w:basedOn w:val="Heading2"/>
    <w:rsid w:val="007524A3"/>
    <w:pPr>
      <w:widowControl/>
      <w:numPr>
        <w:ilvl w:val="1"/>
        <w:numId w:val="2"/>
      </w:numPr>
      <w:tabs>
        <w:tab w:val="num" w:pos="360"/>
        <w:tab w:val="left" w:pos="1440"/>
      </w:tabs>
      <w:adjustRightInd w:val="0"/>
      <w:spacing w:before="0" w:after="240"/>
      <w:ind w:left="0" w:firstLine="0"/>
      <w:jc w:val="both"/>
    </w:pPr>
    <w:rPr>
      <w:rFonts w:ascii="Times New Roman" w:eastAsia="Times New Roman" w:hAnsi="Times New Roman"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36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0B313-0B27-4D93-BAF1-8F56E35C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4703</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Jafari, Farnaz (IHG)</dc:creator>
  <cp:lastModifiedBy>Savage, John</cp:lastModifiedBy>
  <cp:revision>7</cp:revision>
  <dcterms:created xsi:type="dcterms:W3CDTF">2022-03-16T15:25:00Z</dcterms:created>
  <dcterms:modified xsi:type="dcterms:W3CDTF">2022-03-16T15:47:00Z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LastSaved">
    <vt:filetime>2020-08-18T00:00:00Z</vt:filetime>
  </property>
</Properties>
</file>